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22BA8" w14:textId="77777777" w:rsidR="00C57AFF" w:rsidRDefault="00C57AFF">
      <w:pPr>
        <w:rPr>
          <w:sz w:val="48"/>
          <w:szCs w:val="48"/>
        </w:rPr>
      </w:pPr>
    </w:p>
    <w:p w14:paraId="2B81B6BB" w14:textId="77777777" w:rsidR="00C57AFF" w:rsidRDefault="00C57AFF">
      <w:pPr>
        <w:rPr>
          <w:sz w:val="48"/>
          <w:szCs w:val="48"/>
        </w:rPr>
      </w:pPr>
    </w:p>
    <w:p w14:paraId="2A4BF096" w14:textId="77777777" w:rsidR="00C57AFF" w:rsidRDefault="00C57AFF">
      <w:pPr>
        <w:rPr>
          <w:sz w:val="48"/>
          <w:szCs w:val="48"/>
        </w:rPr>
      </w:pPr>
    </w:p>
    <w:p w14:paraId="3E597D5D" w14:textId="77777777" w:rsidR="00C57AFF" w:rsidRDefault="00C57AFF">
      <w:pPr>
        <w:rPr>
          <w:sz w:val="48"/>
          <w:szCs w:val="48"/>
        </w:rPr>
      </w:pPr>
    </w:p>
    <w:p w14:paraId="0A2B2E95" w14:textId="77777777" w:rsidR="00C57AFF" w:rsidRDefault="00C57AFF">
      <w:pPr>
        <w:rPr>
          <w:sz w:val="48"/>
          <w:szCs w:val="48"/>
        </w:rPr>
      </w:pPr>
    </w:p>
    <w:p w14:paraId="35A6BCC8" w14:textId="77777777" w:rsidR="00C57AFF" w:rsidRDefault="00C57AFF">
      <w:pPr>
        <w:rPr>
          <w:sz w:val="48"/>
          <w:szCs w:val="48"/>
        </w:rPr>
      </w:pPr>
    </w:p>
    <w:p w14:paraId="58A51667" w14:textId="77777777" w:rsidR="00C57AFF" w:rsidRDefault="00C57AFF">
      <w:pPr>
        <w:rPr>
          <w:sz w:val="48"/>
          <w:szCs w:val="48"/>
        </w:rPr>
      </w:pPr>
    </w:p>
    <w:p w14:paraId="50594DC6" w14:textId="77777777" w:rsidR="00C57AFF" w:rsidRDefault="00C57AFF">
      <w:pPr>
        <w:rPr>
          <w:sz w:val="48"/>
          <w:szCs w:val="48"/>
        </w:rPr>
      </w:pPr>
    </w:p>
    <w:p w14:paraId="0D099567" w14:textId="77777777" w:rsidR="001469BC" w:rsidRPr="00C57AFF" w:rsidRDefault="00C57AFF">
      <w:pPr>
        <w:rPr>
          <w:b/>
          <w:i/>
          <w:sz w:val="48"/>
          <w:szCs w:val="48"/>
        </w:rPr>
      </w:pPr>
      <w:r w:rsidRPr="00C57AFF">
        <w:rPr>
          <w:b/>
          <w:i/>
          <w:sz w:val="48"/>
          <w:szCs w:val="48"/>
        </w:rPr>
        <w:t>Техническое задание к игре “</w:t>
      </w:r>
      <w:r w:rsidRPr="00C57AFF">
        <w:rPr>
          <w:b/>
          <w:i/>
          <w:sz w:val="48"/>
          <w:szCs w:val="48"/>
          <w:lang w:val="en-US"/>
        </w:rPr>
        <w:t>Evil</w:t>
      </w:r>
      <w:r w:rsidRPr="00C57AFF">
        <w:rPr>
          <w:b/>
          <w:i/>
          <w:sz w:val="48"/>
          <w:szCs w:val="48"/>
        </w:rPr>
        <w:t xml:space="preserve"> </w:t>
      </w:r>
      <w:r w:rsidRPr="00C57AFF">
        <w:rPr>
          <w:b/>
          <w:i/>
          <w:sz w:val="48"/>
          <w:szCs w:val="48"/>
          <w:lang w:val="en-US"/>
        </w:rPr>
        <w:t>Spirits</w:t>
      </w:r>
      <w:r w:rsidRPr="00C57AFF">
        <w:rPr>
          <w:b/>
          <w:i/>
          <w:sz w:val="48"/>
          <w:szCs w:val="48"/>
        </w:rPr>
        <w:t>”</w:t>
      </w:r>
    </w:p>
    <w:p w14:paraId="43B5362F" w14:textId="77777777" w:rsidR="00C57AFF" w:rsidRPr="00D27747" w:rsidRDefault="00C57AFF">
      <w:pPr>
        <w:rPr>
          <w:sz w:val="24"/>
          <w:szCs w:val="24"/>
        </w:rPr>
      </w:pPr>
      <w:r w:rsidRPr="00D27747">
        <w:rPr>
          <w:sz w:val="24"/>
          <w:szCs w:val="24"/>
        </w:rPr>
        <w:t xml:space="preserve">Сделал </w:t>
      </w:r>
      <w:proofErr w:type="spellStart"/>
      <w:r w:rsidRPr="00D27747">
        <w:rPr>
          <w:sz w:val="24"/>
          <w:szCs w:val="24"/>
        </w:rPr>
        <w:t>Насибов</w:t>
      </w:r>
      <w:proofErr w:type="spellEnd"/>
      <w:r w:rsidRPr="00D27747">
        <w:rPr>
          <w:sz w:val="24"/>
          <w:szCs w:val="24"/>
        </w:rPr>
        <w:t xml:space="preserve"> Самир </w:t>
      </w:r>
    </w:p>
    <w:p w14:paraId="19EC7188" w14:textId="77777777" w:rsidR="00C57AFF" w:rsidRPr="00D27747" w:rsidRDefault="00C57AFF">
      <w:pPr>
        <w:rPr>
          <w:sz w:val="24"/>
          <w:szCs w:val="24"/>
        </w:rPr>
      </w:pPr>
      <w:r w:rsidRPr="00D27747">
        <w:rPr>
          <w:sz w:val="24"/>
          <w:szCs w:val="24"/>
        </w:rPr>
        <w:t>Ученик 10-3 класса</w:t>
      </w:r>
    </w:p>
    <w:p w14:paraId="1ECC3AB0" w14:textId="77777777" w:rsidR="00C57AFF" w:rsidRDefault="00C57AFF"/>
    <w:p w14:paraId="1BF421F8" w14:textId="77777777" w:rsidR="00C57AFF" w:rsidRDefault="00C57AFF"/>
    <w:p w14:paraId="7FC7EB20" w14:textId="77777777" w:rsidR="00C57AFF" w:rsidRDefault="00C57AFF"/>
    <w:p w14:paraId="33942822" w14:textId="77777777" w:rsidR="00C57AFF" w:rsidRDefault="00C57AFF"/>
    <w:p w14:paraId="55D45D6B" w14:textId="77777777" w:rsidR="00C57AFF" w:rsidRDefault="00C57AFF"/>
    <w:p w14:paraId="4F10AD22" w14:textId="77777777" w:rsidR="00C57AFF" w:rsidRDefault="00C57AFF"/>
    <w:p w14:paraId="4DCED455" w14:textId="77777777" w:rsidR="00C57AFF" w:rsidRDefault="00C57AFF"/>
    <w:p w14:paraId="12B498B3" w14:textId="77777777" w:rsidR="00C57AFF" w:rsidRDefault="00C57AFF"/>
    <w:p w14:paraId="3552BA02" w14:textId="77777777" w:rsidR="00C57AFF" w:rsidRDefault="00C57AFF"/>
    <w:p w14:paraId="41B6B44B" w14:textId="77777777" w:rsidR="00C57AFF" w:rsidRDefault="00C57AFF"/>
    <w:p w14:paraId="192F8BB9" w14:textId="77777777" w:rsidR="00C57AFF" w:rsidRDefault="00C57AFF"/>
    <w:p w14:paraId="500FEFF4" w14:textId="77777777" w:rsidR="00C57AFF" w:rsidRDefault="00C57AFF"/>
    <w:p w14:paraId="0E7542E1" w14:textId="77777777" w:rsidR="00C57AFF" w:rsidRDefault="00C57AFF"/>
    <w:p w14:paraId="4393600B" w14:textId="77777777" w:rsidR="00C57AFF" w:rsidRDefault="00C57AFF" w:rsidP="00C57AFF">
      <w:pPr>
        <w:jc w:val="center"/>
      </w:pPr>
      <w:r>
        <w:t>2020-2021</w:t>
      </w:r>
    </w:p>
    <w:p w14:paraId="07D86994" w14:textId="77777777" w:rsidR="00D27747" w:rsidRPr="00D27747" w:rsidRDefault="00D27747" w:rsidP="00D277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 Введение</w:t>
      </w:r>
    </w:p>
    <w:p w14:paraId="1457159B" w14:textId="77777777" w:rsidR="00D27747" w:rsidRPr="00D27747" w:rsidRDefault="00D27747" w:rsidP="00D27747">
      <w:pPr>
        <w:rPr>
          <w:sz w:val="32"/>
          <w:szCs w:val="32"/>
        </w:rPr>
      </w:pPr>
      <w:r>
        <w:rPr>
          <w:sz w:val="32"/>
          <w:szCs w:val="32"/>
        </w:rPr>
        <w:t>2. Основания для разработки</w:t>
      </w:r>
    </w:p>
    <w:p w14:paraId="6BE48FAE" w14:textId="77777777" w:rsidR="00D27747" w:rsidRPr="00D27747" w:rsidRDefault="00D27747" w:rsidP="00D27747">
      <w:pPr>
        <w:rPr>
          <w:sz w:val="32"/>
          <w:szCs w:val="32"/>
        </w:rPr>
      </w:pPr>
      <w:r>
        <w:rPr>
          <w:sz w:val="32"/>
          <w:szCs w:val="32"/>
        </w:rPr>
        <w:t>3. Назначение разработки</w:t>
      </w:r>
      <w:r w:rsidRPr="00D27747">
        <w:rPr>
          <w:sz w:val="32"/>
          <w:szCs w:val="32"/>
        </w:rPr>
        <w:t xml:space="preserve"> </w:t>
      </w:r>
    </w:p>
    <w:p w14:paraId="3A690524" w14:textId="77777777" w:rsidR="00D27747" w:rsidRPr="00D27747" w:rsidRDefault="00D27747" w:rsidP="00D27747">
      <w:pPr>
        <w:rPr>
          <w:sz w:val="32"/>
          <w:szCs w:val="32"/>
        </w:rPr>
      </w:pPr>
      <w:r>
        <w:rPr>
          <w:sz w:val="32"/>
          <w:szCs w:val="32"/>
        </w:rPr>
        <w:t>4. Требования к программе</w:t>
      </w:r>
      <w:r w:rsidRPr="00D27747">
        <w:rPr>
          <w:sz w:val="32"/>
          <w:szCs w:val="32"/>
        </w:rPr>
        <w:t xml:space="preserve"> </w:t>
      </w:r>
    </w:p>
    <w:p w14:paraId="69F70487" w14:textId="77777777" w:rsidR="00D27747" w:rsidRPr="00D27747" w:rsidRDefault="00D27747" w:rsidP="00D27747">
      <w:pPr>
        <w:rPr>
          <w:sz w:val="32"/>
          <w:szCs w:val="32"/>
        </w:rPr>
      </w:pPr>
      <w:r w:rsidRPr="00D27747">
        <w:rPr>
          <w:sz w:val="32"/>
          <w:szCs w:val="32"/>
        </w:rPr>
        <w:t>5. Требов</w:t>
      </w:r>
      <w:r>
        <w:rPr>
          <w:sz w:val="32"/>
          <w:szCs w:val="32"/>
        </w:rPr>
        <w:t>ания к программной документации</w:t>
      </w:r>
      <w:r w:rsidRPr="00D27747">
        <w:rPr>
          <w:sz w:val="32"/>
          <w:szCs w:val="32"/>
        </w:rPr>
        <w:t xml:space="preserve"> </w:t>
      </w:r>
    </w:p>
    <w:p w14:paraId="44758FB3" w14:textId="77777777" w:rsidR="00D27747" w:rsidRPr="00D27747" w:rsidRDefault="00D27747" w:rsidP="00D27747">
      <w:pPr>
        <w:rPr>
          <w:sz w:val="32"/>
          <w:szCs w:val="32"/>
        </w:rPr>
      </w:pPr>
      <w:r w:rsidRPr="00D27747">
        <w:rPr>
          <w:sz w:val="32"/>
          <w:szCs w:val="32"/>
        </w:rPr>
        <w:t>6. Т</w:t>
      </w:r>
      <w:r>
        <w:rPr>
          <w:sz w:val="32"/>
          <w:szCs w:val="32"/>
        </w:rPr>
        <w:t>ехнико-экономические показатели</w:t>
      </w:r>
      <w:r w:rsidRPr="00D27747">
        <w:rPr>
          <w:sz w:val="32"/>
          <w:szCs w:val="32"/>
        </w:rPr>
        <w:t xml:space="preserve"> </w:t>
      </w:r>
    </w:p>
    <w:p w14:paraId="6D16AC01" w14:textId="77777777" w:rsidR="00D27747" w:rsidRPr="00D27747" w:rsidRDefault="00D27747" w:rsidP="00D27747">
      <w:pPr>
        <w:rPr>
          <w:sz w:val="32"/>
          <w:szCs w:val="32"/>
        </w:rPr>
      </w:pPr>
      <w:r>
        <w:rPr>
          <w:sz w:val="32"/>
          <w:szCs w:val="32"/>
        </w:rPr>
        <w:t>7. Стадии и этапы разработки</w:t>
      </w:r>
      <w:r w:rsidRPr="00D27747">
        <w:rPr>
          <w:sz w:val="32"/>
          <w:szCs w:val="32"/>
        </w:rPr>
        <w:t xml:space="preserve"> </w:t>
      </w:r>
    </w:p>
    <w:p w14:paraId="19D1845F" w14:textId="77777777" w:rsidR="00D27747" w:rsidRPr="00D27747" w:rsidRDefault="00D27747" w:rsidP="00D27747">
      <w:pPr>
        <w:rPr>
          <w:sz w:val="32"/>
          <w:szCs w:val="32"/>
        </w:rPr>
      </w:pPr>
      <w:r>
        <w:rPr>
          <w:sz w:val="32"/>
          <w:szCs w:val="32"/>
        </w:rPr>
        <w:t>8. Порядок контроля и приемки;</w:t>
      </w:r>
    </w:p>
    <w:p w14:paraId="15CFFA78" w14:textId="77777777" w:rsidR="00D27747" w:rsidRDefault="00D27747" w:rsidP="00D27747">
      <w:pPr>
        <w:rPr>
          <w:sz w:val="32"/>
          <w:szCs w:val="32"/>
        </w:rPr>
      </w:pPr>
    </w:p>
    <w:p w14:paraId="66C88BC8" w14:textId="77777777" w:rsidR="00D27747" w:rsidRDefault="00D27747" w:rsidP="00D27747">
      <w:pPr>
        <w:rPr>
          <w:sz w:val="32"/>
          <w:szCs w:val="32"/>
        </w:rPr>
      </w:pPr>
    </w:p>
    <w:p w14:paraId="36A76EB8" w14:textId="77777777" w:rsidR="00D27747" w:rsidRDefault="00D27747" w:rsidP="00D27747">
      <w:pPr>
        <w:rPr>
          <w:sz w:val="32"/>
          <w:szCs w:val="32"/>
        </w:rPr>
      </w:pPr>
    </w:p>
    <w:p w14:paraId="504F545F" w14:textId="77777777" w:rsidR="00D27747" w:rsidRDefault="00D27747" w:rsidP="00D27747">
      <w:pPr>
        <w:rPr>
          <w:sz w:val="32"/>
          <w:szCs w:val="32"/>
        </w:rPr>
      </w:pPr>
    </w:p>
    <w:p w14:paraId="0E649DF3" w14:textId="77777777" w:rsidR="00D27747" w:rsidRDefault="00D27747" w:rsidP="00D27747">
      <w:pPr>
        <w:rPr>
          <w:sz w:val="32"/>
          <w:szCs w:val="32"/>
        </w:rPr>
      </w:pPr>
    </w:p>
    <w:p w14:paraId="450C3A29" w14:textId="77777777" w:rsidR="00D27747" w:rsidRDefault="00D27747" w:rsidP="00D27747">
      <w:pPr>
        <w:rPr>
          <w:sz w:val="32"/>
          <w:szCs w:val="32"/>
        </w:rPr>
      </w:pPr>
    </w:p>
    <w:p w14:paraId="01200A4B" w14:textId="77777777" w:rsidR="00D27747" w:rsidRDefault="00D27747" w:rsidP="00D27747">
      <w:pPr>
        <w:rPr>
          <w:sz w:val="32"/>
          <w:szCs w:val="32"/>
        </w:rPr>
      </w:pPr>
    </w:p>
    <w:p w14:paraId="45379917" w14:textId="77777777" w:rsidR="00D27747" w:rsidRDefault="00D27747" w:rsidP="00D27747">
      <w:pPr>
        <w:rPr>
          <w:sz w:val="32"/>
          <w:szCs w:val="32"/>
        </w:rPr>
      </w:pPr>
    </w:p>
    <w:p w14:paraId="00F8E9E4" w14:textId="77777777" w:rsidR="00D27747" w:rsidRDefault="00D27747" w:rsidP="00D27747">
      <w:pPr>
        <w:rPr>
          <w:sz w:val="32"/>
          <w:szCs w:val="32"/>
        </w:rPr>
      </w:pPr>
    </w:p>
    <w:p w14:paraId="6831894C" w14:textId="77777777" w:rsidR="00D27747" w:rsidRDefault="00D27747" w:rsidP="00D27747">
      <w:pPr>
        <w:rPr>
          <w:sz w:val="32"/>
          <w:szCs w:val="32"/>
        </w:rPr>
      </w:pPr>
    </w:p>
    <w:p w14:paraId="4F6D0EAA" w14:textId="77777777" w:rsidR="00D27747" w:rsidRDefault="00D27747" w:rsidP="00D27747">
      <w:pPr>
        <w:rPr>
          <w:sz w:val="32"/>
          <w:szCs w:val="32"/>
        </w:rPr>
      </w:pPr>
    </w:p>
    <w:p w14:paraId="25D85DD6" w14:textId="77777777" w:rsidR="00D27747" w:rsidRDefault="00D27747" w:rsidP="00D27747">
      <w:pPr>
        <w:rPr>
          <w:sz w:val="32"/>
          <w:szCs w:val="32"/>
        </w:rPr>
      </w:pPr>
    </w:p>
    <w:p w14:paraId="7894988E" w14:textId="77777777" w:rsidR="00D27747" w:rsidRDefault="00D27747" w:rsidP="00D27747">
      <w:pPr>
        <w:rPr>
          <w:sz w:val="32"/>
          <w:szCs w:val="32"/>
        </w:rPr>
      </w:pPr>
    </w:p>
    <w:p w14:paraId="77AD7A2A" w14:textId="77777777" w:rsidR="00D27747" w:rsidRDefault="00D27747" w:rsidP="00D27747">
      <w:pPr>
        <w:rPr>
          <w:sz w:val="32"/>
          <w:szCs w:val="32"/>
        </w:rPr>
      </w:pPr>
    </w:p>
    <w:p w14:paraId="5534A3C1" w14:textId="77777777" w:rsidR="00D27747" w:rsidRDefault="00D27747" w:rsidP="00D27747">
      <w:pPr>
        <w:rPr>
          <w:sz w:val="32"/>
          <w:szCs w:val="32"/>
        </w:rPr>
      </w:pPr>
    </w:p>
    <w:p w14:paraId="5F7AFEC0" w14:textId="77777777" w:rsidR="00D27747" w:rsidRDefault="00D27747" w:rsidP="00D27747">
      <w:pPr>
        <w:rPr>
          <w:sz w:val="32"/>
          <w:szCs w:val="32"/>
        </w:rPr>
      </w:pPr>
    </w:p>
    <w:p w14:paraId="0C8BEB36" w14:textId="77777777" w:rsidR="00D27747" w:rsidRDefault="00D27747" w:rsidP="00D27747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6ECB39D3" w14:textId="77777777" w:rsidR="00D27747" w:rsidRPr="00557394" w:rsidRDefault="00D27747" w:rsidP="00D27747">
      <w:pPr>
        <w:jc w:val="center"/>
        <w:rPr>
          <w:b/>
          <w:sz w:val="32"/>
          <w:szCs w:val="32"/>
          <w:rPrChange w:id="0" w:author="Пользователь Windows" w:date="2020-09-28T09:56:00Z">
            <w:rPr>
              <w:sz w:val="32"/>
              <w:szCs w:val="32"/>
            </w:rPr>
          </w:rPrChange>
        </w:rPr>
      </w:pPr>
      <w:r w:rsidRPr="00557394">
        <w:rPr>
          <w:b/>
          <w:sz w:val="32"/>
          <w:szCs w:val="32"/>
          <w:rPrChange w:id="1" w:author="Пользователь Windows" w:date="2020-09-28T09:56:00Z">
            <w:rPr>
              <w:sz w:val="32"/>
              <w:szCs w:val="32"/>
            </w:rPr>
          </w:rPrChange>
        </w:rPr>
        <w:lastRenderedPageBreak/>
        <w:t>Введение</w:t>
      </w:r>
    </w:p>
    <w:p w14:paraId="0576513C" w14:textId="77777777" w:rsidR="00D27747" w:rsidRPr="0054734B" w:rsidRDefault="00D27747" w:rsidP="00D27747">
      <w:pPr>
        <w:pStyle w:val="a3"/>
        <w:rPr>
          <w:rFonts w:asciiTheme="minorHAnsi" w:hAnsiTheme="minorHAnsi" w:cstheme="minorHAnsi"/>
          <w:color w:val="000000"/>
          <w:sz w:val="28"/>
          <w:szCs w:val="28"/>
          <w:rPrChange w:id="2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</w:pPr>
      <w:r w:rsidRPr="0054734B">
        <w:rPr>
          <w:rFonts w:asciiTheme="minorHAnsi" w:hAnsiTheme="minorHAnsi" w:cstheme="minorHAnsi"/>
          <w:color w:val="000000"/>
          <w:sz w:val="28"/>
          <w:szCs w:val="28"/>
          <w:rPrChange w:id="3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  <w:t>Данное техническое задание написано на основани</w:t>
      </w:r>
      <w:ins w:id="4" w:author="Пользователь Windows" w:date="2020-09-28T09:44:00Z">
        <w:r w:rsidRPr="0054734B">
          <w:rPr>
            <w:rFonts w:asciiTheme="minorHAnsi" w:hAnsiTheme="minorHAnsi" w:cstheme="minorHAnsi"/>
            <w:color w:val="000000"/>
            <w:sz w:val="28"/>
            <w:szCs w:val="28"/>
            <w:rPrChange w:id="5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t xml:space="preserve">и </w:t>
        </w:r>
      </w:ins>
      <w:del w:id="6" w:author="Пользователь Windows" w:date="2020-09-28T09:44:00Z">
        <w:r w:rsidRPr="0054734B" w:rsidDel="00D27747">
          <w:rPr>
            <w:rFonts w:asciiTheme="minorHAnsi" w:hAnsiTheme="minorHAnsi" w:cstheme="minorHAnsi"/>
            <w:color w:val="000000"/>
            <w:sz w:val="28"/>
            <w:szCs w:val="28"/>
            <w:rPrChange w:id="7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delText>b</w:delText>
        </w:r>
      </w:del>
      <w:r w:rsidRPr="0054734B">
        <w:rPr>
          <w:rFonts w:asciiTheme="minorHAnsi" w:hAnsiTheme="minorHAnsi" w:cstheme="minorHAnsi"/>
          <w:color w:val="000000"/>
          <w:sz w:val="28"/>
          <w:szCs w:val="28"/>
          <w:rPrChange w:id="8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  <w:t xml:space="preserve"> ГОСТ-19.201-78.</w:t>
      </w:r>
    </w:p>
    <w:p w14:paraId="27172EC2" w14:textId="77777777" w:rsidR="00D27747" w:rsidRPr="0054734B" w:rsidRDefault="00D27747" w:rsidP="00D27747">
      <w:pPr>
        <w:pStyle w:val="a3"/>
        <w:rPr>
          <w:rFonts w:asciiTheme="minorHAnsi" w:hAnsiTheme="minorHAnsi" w:cstheme="minorHAnsi"/>
          <w:color w:val="000000"/>
          <w:sz w:val="28"/>
          <w:szCs w:val="28"/>
          <w:rPrChange w:id="9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</w:pPr>
      <w:r w:rsidRPr="0054734B">
        <w:rPr>
          <w:rFonts w:asciiTheme="minorHAnsi" w:hAnsiTheme="minorHAnsi" w:cstheme="minorHAnsi"/>
          <w:color w:val="000000"/>
          <w:sz w:val="28"/>
          <w:szCs w:val="28"/>
          <w:rPrChange w:id="10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  <w:t>Написание данного технического задания регламентирует выполнение проекта по информатике 10 класса.</w:t>
      </w:r>
    </w:p>
    <w:p w14:paraId="3F6998A6" w14:textId="11849949" w:rsidR="00D27747" w:rsidRPr="0054734B" w:rsidRDefault="00D27747" w:rsidP="00D27747">
      <w:pPr>
        <w:pStyle w:val="a3"/>
        <w:rPr>
          <w:rFonts w:asciiTheme="minorHAnsi" w:hAnsiTheme="minorHAnsi" w:cstheme="minorHAnsi"/>
          <w:color w:val="000000"/>
          <w:sz w:val="28"/>
          <w:szCs w:val="28"/>
          <w:rPrChange w:id="11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</w:pPr>
      <w:r w:rsidRPr="0054734B">
        <w:rPr>
          <w:rFonts w:asciiTheme="minorHAnsi" w:hAnsiTheme="minorHAnsi" w:cstheme="minorHAnsi"/>
          <w:color w:val="000000"/>
          <w:sz w:val="28"/>
          <w:szCs w:val="28"/>
          <w:rPrChange w:id="12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  <w:t>Данная программа будет называться “</w:t>
      </w:r>
      <w:del w:id="13" w:author="Пользователь Windows" w:date="2020-09-28T09:44:00Z">
        <w:r w:rsidRPr="0054734B" w:rsidDel="00D27747">
          <w:rPr>
            <w:rFonts w:asciiTheme="minorHAnsi" w:hAnsiTheme="minorHAnsi" w:cstheme="minorHAnsi"/>
            <w:color w:val="000000"/>
            <w:sz w:val="28"/>
            <w:szCs w:val="28"/>
            <w:rPrChange w:id="14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delText>Модель удара</w:delText>
        </w:r>
      </w:del>
      <w:ins w:id="15" w:author="Пользователь Windows" w:date="2020-09-28T09:44:00Z">
        <w:del w:id="16" w:author="Acer" w:date="2020-09-28T18:54:00Z">
          <w:r w:rsidRPr="0054734B" w:rsidDel="0054734B">
            <w:rPr>
              <w:rFonts w:asciiTheme="minorHAnsi" w:hAnsiTheme="minorHAnsi" w:cstheme="minorHAnsi"/>
              <w:color w:val="000000"/>
              <w:sz w:val="28"/>
              <w:szCs w:val="28"/>
              <w:rPrChange w:id="17" w:author="Acer" w:date="2020-09-28T18:51:00Z">
                <w:rPr>
                  <w:rFonts w:asciiTheme="minorHAnsi" w:hAnsiTheme="minorHAnsi" w:cstheme="minorHAnsi"/>
                  <w:color w:val="000000"/>
                  <w:sz w:val="27"/>
                  <w:szCs w:val="27"/>
                </w:rPr>
              </w:rPrChange>
            </w:rPr>
            <w:delText>Нечисть</w:delText>
          </w:r>
        </w:del>
      </w:ins>
      <w:ins w:id="18" w:author="Acer" w:date="2020-09-28T18:54:00Z">
        <w:r w:rsidR="0054734B">
          <w:rPr>
            <w:rFonts w:asciiTheme="minorHAnsi" w:hAnsiTheme="minorHAnsi" w:cstheme="minorHAnsi"/>
            <w:color w:val="000000"/>
            <w:sz w:val="28"/>
            <w:szCs w:val="28"/>
            <w:lang w:val="en-US"/>
          </w:rPr>
          <w:t>Evil</w:t>
        </w:r>
        <w:r w:rsidR="0054734B" w:rsidRPr="0054734B">
          <w:rPr>
            <w:rFonts w:asciiTheme="minorHAnsi" w:hAnsiTheme="minorHAnsi" w:cstheme="minorHAnsi"/>
            <w:color w:val="000000"/>
            <w:sz w:val="28"/>
            <w:szCs w:val="28"/>
            <w:rPrChange w:id="19" w:author="Acer" w:date="2020-09-28T18:54:00Z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="0054734B">
          <w:rPr>
            <w:rFonts w:asciiTheme="minorHAnsi" w:hAnsiTheme="minorHAnsi" w:cstheme="minorHAnsi"/>
            <w:color w:val="000000"/>
            <w:sz w:val="28"/>
            <w:szCs w:val="28"/>
            <w:lang w:val="en-US"/>
          </w:rPr>
          <w:t>spirits</w:t>
        </w:r>
      </w:ins>
      <w:bookmarkStart w:id="20" w:name="_GoBack"/>
      <w:bookmarkEnd w:id="20"/>
      <w:r w:rsidRPr="0054734B">
        <w:rPr>
          <w:rFonts w:asciiTheme="minorHAnsi" w:hAnsiTheme="minorHAnsi" w:cstheme="minorHAnsi"/>
          <w:color w:val="000000"/>
          <w:sz w:val="28"/>
          <w:szCs w:val="28"/>
          <w:rPrChange w:id="21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  <w:t>”.</w:t>
      </w:r>
    </w:p>
    <w:p w14:paraId="5111FFC8" w14:textId="77777777" w:rsidR="00D27747" w:rsidRPr="0054734B" w:rsidRDefault="00D27747" w:rsidP="00D27747">
      <w:pPr>
        <w:pStyle w:val="a3"/>
        <w:rPr>
          <w:rFonts w:asciiTheme="minorHAnsi" w:hAnsiTheme="minorHAnsi" w:cstheme="minorHAnsi"/>
          <w:color w:val="000000"/>
          <w:sz w:val="28"/>
          <w:szCs w:val="28"/>
          <w:rPrChange w:id="22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</w:pPr>
      <w:r w:rsidRPr="0054734B">
        <w:rPr>
          <w:rFonts w:asciiTheme="minorHAnsi" w:hAnsiTheme="minorHAnsi" w:cstheme="minorHAnsi"/>
          <w:color w:val="000000"/>
          <w:sz w:val="28"/>
          <w:szCs w:val="28"/>
          <w:rPrChange w:id="23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  <w:t>Основная задача программы-</w:t>
      </w:r>
      <w:ins w:id="24" w:author="Пользователь Windows" w:date="2020-09-28T09:52:00Z">
        <w:r w:rsidR="00557394" w:rsidRPr="0054734B">
          <w:rPr>
            <w:rFonts w:asciiTheme="minorHAnsi" w:hAnsiTheme="minorHAnsi" w:cstheme="minorHAnsi"/>
            <w:color w:val="000000"/>
            <w:sz w:val="28"/>
            <w:szCs w:val="28"/>
            <w:rPrChange w:id="25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t>дать пользователю возможность потратить время впустую</w:t>
        </w:r>
      </w:ins>
      <w:ins w:id="26" w:author="Пользователь Windows" w:date="2020-09-28T09:53:00Z">
        <w:r w:rsidR="00557394" w:rsidRPr="0054734B">
          <w:rPr>
            <w:rFonts w:asciiTheme="minorHAnsi" w:hAnsiTheme="minorHAnsi" w:cstheme="minorHAnsi"/>
            <w:color w:val="000000"/>
            <w:sz w:val="28"/>
            <w:szCs w:val="28"/>
            <w:rPrChange w:id="27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t xml:space="preserve"> </w:t>
        </w:r>
      </w:ins>
      <w:ins w:id="28" w:author="Пользователь Windows" w:date="2020-09-28T09:52:00Z">
        <w:r w:rsidR="00557394" w:rsidRPr="0054734B">
          <w:rPr>
            <w:rFonts w:asciiTheme="minorHAnsi" w:hAnsiTheme="minorHAnsi" w:cstheme="minorHAnsi"/>
            <w:color w:val="000000"/>
            <w:sz w:val="28"/>
            <w:szCs w:val="28"/>
            <w:rPrChange w:id="29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t xml:space="preserve">,расслабиться </w:t>
        </w:r>
      </w:ins>
      <w:del w:id="30" w:author="Пользователь Windows" w:date="2020-09-28T09:50:00Z">
        <w:r w:rsidRPr="0054734B" w:rsidDel="00557394">
          <w:rPr>
            <w:rFonts w:asciiTheme="minorHAnsi" w:hAnsiTheme="minorHAnsi" w:cstheme="minorHAnsi"/>
            <w:color w:val="000000"/>
            <w:sz w:val="28"/>
            <w:szCs w:val="28"/>
            <w:rPrChange w:id="31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delText xml:space="preserve"> демонстрация последствий удара вазы каким-либо (предусмотренным) тупым орудием</w:delText>
        </w:r>
      </w:del>
      <w:r w:rsidRPr="0054734B">
        <w:rPr>
          <w:rFonts w:asciiTheme="minorHAnsi" w:hAnsiTheme="minorHAnsi" w:cstheme="minorHAnsi"/>
          <w:color w:val="000000"/>
          <w:sz w:val="28"/>
          <w:szCs w:val="28"/>
          <w:rPrChange w:id="32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  <w:t>.</w:t>
      </w:r>
    </w:p>
    <w:p w14:paraId="3A8E6F94" w14:textId="77777777" w:rsidR="00D27747" w:rsidRPr="0054734B" w:rsidRDefault="00D27747" w:rsidP="00D27747">
      <w:pPr>
        <w:pStyle w:val="a3"/>
        <w:rPr>
          <w:rFonts w:asciiTheme="minorHAnsi" w:hAnsiTheme="minorHAnsi" w:cstheme="minorHAnsi"/>
          <w:color w:val="000000"/>
          <w:sz w:val="28"/>
          <w:szCs w:val="28"/>
          <w:rPrChange w:id="33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</w:pPr>
      <w:r w:rsidRPr="0054734B">
        <w:rPr>
          <w:rFonts w:asciiTheme="minorHAnsi" w:hAnsiTheme="minorHAnsi" w:cstheme="minorHAnsi"/>
          <w:color w:val="000000"/>
          <w:sz w:val="28"/>
          <w:szCs w:val="28"/>
          <w:rPrChange w:id="34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  <w:t xml:space="preserve">Область применения: </w:t>
      </w:r>
      <w:del w:id="35" w:author="Пользователь Windows" w:date="2020-09-28T09:44:00Z">
        <w:r w:rsidRPr="0054734B" w:rsidDel="00D27747">
          <w:rPr>
            <w:rFonts w:asciiTheme="minorHAnsi" w:hAnsiTheme="minorHAnsi" w:cstheme="minorHAnsi"/>
            <w:color w:val="000000"/>
            <w:sz w:val="28"/>
            <w:szCs w:val="28"/>
            <w:rPrChange w:id="36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delText>моделирование разброса осколков вазы</w:delText>
        </w:r>
      </w:del>
      <w:ins w:id="37" w:author="Пользователь Windows" w:date="2020-09-28T09:44:00Z">
        <w:r w:rsidRPr="0054734B">
          <w:rPr>
            <w:rFonts w:asciiTheme="minorHAnsi" w:hAnsiTheme="minorHAnsi" w:cstheme="minorHAnsi"/>
            <w:color w:val="000000"/>
            <w:sz w:val="28"/>
            <w:szCs w:val="28"/>
            <w:rPrChange w:id="38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t>развлечени</w:t>
        </w:r>
        <w:r w:rsidR="00557394" w:rsidRPr="0054734B">
          <w:rPr>
            <w:rFonts w:asciiTheme="minorHAnsi" w:hAnsiTheme="minorHAnsi" w:cstheme="minorHAnsi"/>
            <w:color w:val="000000"/>
            <w:sz w:val="28"/>
            <w:szCs w:val="28"/>
            <w:rPrChange w:id="39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t>я</w:t>
        </w:r>
      </w:ins>
      <w:r w:rsidRPr="0054734B">
        <w:rPr>
          <w:rFonts w:asciiTheme="minorHAnsi" w:hAnsiTheme="minorHAnsi" w:cstheme="minorHAnsi"/>
          <w:color w:val="000000"/>
          <w:sz w:val="28"/>
          <w:szCs w:val="28"/>
          <w:rPrChange w:id="40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  <w:t>.</w:t>
      </w:r>
    </w:p>
    <w:p w14:paraId="055B4507" w14:textId="77777777" w:rsidR="00D27747" w:rsidRPr="0054734B" w:rsidRDefault="00D27747" w:rsidP="00D27747">
      <w:pPr>
        <w:pStyle w:val="a3"/>
        <w:rPr>
          <w:rFonts w:asciiTheme="minorHAnsi" w:hAnsiTheme="minorHAnsi" w:cstheme="minorHAnsi"/>
          <w:color w:val="000000"/>
          <w:sz w:val="28"/>
          <w:szCs w:val="28"/>
          <w:rPrChange w:id="41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</w:pPr>
      <w:del w:id="42" w:author="Пользователь Windows" w:date="2020-09-28T09:46:00Z">
        <w:r w:rsidRPr="0054734B" w:rsidDel="00D27747">
          <w:rPr>
            <w:rFonts w:asciiTheme="minorHAnsi" w:hAnsiTheme="minorHAnsi" w:cstheme="minorHAnsi"/>
            <w:color w:val="000000"/>
            <w:sz w:val="28"/>
            <w:szCs w:val="28"/>
            <w:rPrChange w:id="43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delText>Это может быть полезно для:</w:delText>
        </w:r>
      </w:del>
      <w:ins w:id="44" w:author="Пользователь Windows" w:date="2020-09-28T09:46:00Z">
        <w:r w:rsidRPr="0054734B">
          <w:rPr>
            <w:rFonts w:asciiTheme="minorHAnsi" w:hAnsiTheme="minorHAnsi" w:cstheme="minorHAnsi"/>
            <w:color w:val="000000"/>
            <w:sz w:val="28"/>
            <w:szCs w:val="28"/>
            <w:rPrChange w:id="45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t>Программа предназначена исключительно для весёлого времяпровождения</w:t>
        </w:r>
      </w:ins>
      <w:ins w:id="46" w:author="Пользователь Windows" w:date="2020-09-28T09:53:00Z">
        <w:r w:rsidR="00557394" w:rsidRPr="0054734B">
          <w:rPr>
            <w:rFonts w:asciiTheme="minorHAnsi" w:hAnsiTheme="minorHAnsi" w:cstheme="minorHAnsi"/>
            <w:color w:val="000000"/>
            <w:sz w:val="28"/>
            <w:szCs w:val="28"/>
            <w:rPrChange w:id="47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t xml:space="preserve"> и не несёт никакой смысловой нагрузки.</w:t>
        </w:r>
      </w:ins>
    </w:p>
    <w:p w14:paraId="1973E33B" w14:textId="77777777" w:rsidR="00D27747" w:rsidRPr="0054734B" w:rsidDel="00D27747" w:rsidRDefault="00D27747" w:rsidP="00D27747">
      <w:pPr>
        <w:pStyle w:val="a3"/>
        <w:rPr>
          <w:del w:id="48" w:author="Пользователь Windows" w:date="2020-09-28T09:46:00Z"/>
          <w:rFonts w:asciiTheme="minorHAnsi" w:hAnsiTheme="minorHAnsi" w:cstheme="minorHAnsi"/>
          <w:color w:val="000000"/>
          <w:sz w:val="28"/>
          <w:szCs w:val="28"/>
          <w:rPrChange w:id="49" w:author="Acer" w:date="2020-09-28T18:51:00Z">
            <w:rPr>
              <w:del w:id="50" w:author="Пользователь Windows" w:date="2020-09-28T09:46:00Z"/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</w:pPr>
      <w:del w:id="51" w:author="Пользователь Windows" w:date="2020-09-28T09:46:00Z">
        <w:r w:rsidRPr="0054734B" w:rsidDel="00D27747">
          <w:rPr>
            <w:rFonts w:asciiTheme="minorHAnsi" w:hAnsiTheme="minorHAnsi" w:cstheme="minorHAnsi"/>
            <w:color w:val="000000"/>
            <w:sz w:val="28"/>
            <w:szCs w:val="28"/>
            <w:rPrChange w:id="52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delText>1) Ступень для последующих, более сложных программ;</w:delText>
        </w:r>
      </w:del>
    </w:p>
    <w:p w14:paraId="0DE0FF11" w14:textId="77777777" w:rsidR="00D27747" w:rsidRPr="0054734B" w:rsidDel="00D27747" w:rsidRDefault="00D27747" w:rsidP="00D27747">
      <w:pPr>
        <w:pStyle w:val="a3"/>
        <w:rPr>
          <w:del w:id="53" w:author="Пользователь Windows" w:date="2020-09-28T09:46:00Z"/>
          <w:rFonts w:asciiTheme="minorHAnsi" w:hAnsiTheme="minorHAnsi" w:cstheme="minorHAnsi"/>
          <w:color w:val="000000"/>
          <w:sz w:val="28"/>
          <w:szCs w:val="28"/>
          <w:rPrChange w:id="54" w:author="Acer" w:date="2020-09-28T18:51:00Z">
            <w:rPr>
              <w:del w:id="55" w:author="Пользователь Windows" w:date="2020-09-28T09:46:00Z"/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</w:pPr>
      <w:del w:id="56" w:author="Пользователь Windows" w:date="2020-09-28T09:46:00Z">
        <w:r w:rsidRPr="0054734B" w:rsidDel="00D27747">
          <w:rPr>
            <w:rFonts w:asciiTheme="minorHAnsi" w:hAnsiTheme="minorHAnsi" w:cstheme="minorHAnsi"/>
            <w:color w:val="000000"/>
            <w:sz w:val="28"/>
            <w:szCs w:val="28"/>
            <w:rPrChange w:id="57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delText>2) Поможет избегать травм при падении осколков;</w:delText>
        </w:r>
      </w:del>
    </w:p>
    <w:p w14:paraId="0BA5DE3C" w14:textId="77777777" w:rsidR="00D27747" w:rsidRPr="0054734B" w:rsidDel="00D27747" w:rsidRDefault="00D27747" w:rsidP="00D27747">
      <w:pPr>
        <w:pStyle w:val="a3"/>
        <w:rPr>
          <w:del w:id="58" w:author="Пользователь Windows" w:date="2020-09-28T09:46:00Z"/>
          <w:rFonts w:asciiTheme="minorHAnsi" w:hAnsiTheme="minorHAnsi" w:cstheme="minorHAnsi"/>
          <w:color w:val="000000"/>
          <w:sz w:val="28"/>
          <w:szCs w:val="28"/>
          <w:rPrChange w:id="59" w:author="Acer" w:date="2020-09-28T18:51:00Z">
            <w:rPr>
              <w:del w:id="60" w:author="Пользователь Windows" w:date="2020-09-28T09:46:00Z"/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</w:pPr>
      <w:del w:id="61" w:author="Пользователь Windows" w:date="2020-09-28T09:46:00Z">
        <w:r w:rsidRPr="0054734B" w:rsidDel="00D27747">
          <w:rPr>
            <w:rFonts w:asciiTheme="minorHAnsi" w:hAnsiTheme="minorHAnsi" w:cstheme="minorHAnsi"/>
            <w:color w:val="000000"/>
            <w:sz w:val="28"/>
            <w:szCs w:val="28"/>
            <w:rPrChange w:id="62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delText>3) Поможет при ликвидации последствий.</w:delText>
        </w:r>
      </w:del>
    </w:p>
    <w:p w14:paraId="754B59F8" w14:textId="77777777" w:rsidR="00D27747" w:rsidRPr="0054734B" w:rsidRDefault="00D27747" w:rsidP="00D27747">
      <w:pPr>
        <w:pStyle w:val="a3"/>
        <w:rPr>
          <w:rFonts w:asciiTheme="minorHAnsi" w:hAnsiTheme="minorHAnsi" w:cstheme="minorHAnsi"/>
          <w:color w:val="000000"/>
          <w:sz w:val="28"/>
          <w:szCs w:val="28"/>
          <w:rPrChange w:id="63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</w:pPr>
      <w:r w:rsidRPr="0054734B">
        <w:rPr>
          <w:rFonts w:asciiTheme="minorHAnsi" w:hAnsiTheme="minorHAnsi" w:cstheme="minorHAnsi"/>
          <w:color w:val="000000"/>
          <w:sz w:val="28"/>
          <w:szCs w:val="28"/>
          <w:rPrChange w:id="64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  <w:t>Здесь представлена сокращенная версия технического задани</w:t>
      </w:r>
      <w:ins w:id="65" w:author="Пользователь Windows" w:date="2020-09-28T09:45:00Z">
        <w:r w:rsidRPr="0054734B">
          <w:rPr>
            <w:rFonts w:asciiTheme="minorHAnsi" w:hAnsiTheme="minorHAnsi" w:cstheme="minorHAnsi"/>
            <w:color w:val="000000"/>
            <w:sz w:val="28"/>
            <w:szCs w:val="28"/>
            <w:rPrChange w:id="66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t>я</w:t>
        </w:r>
      </w:ins>
      <w:del w:id="67" w:author="Пользователь Windows" w:date="2020-09-28T09:45:00Z">
        <w:r w:rsidRPr="0054734B" w:rsidDel="00D27747">
          <w:rPr>
            <w:rFonts w:asciiTheme="minorHAnsi" w:hAnsiTheme="minorHAnsi" w:cstheme="minorHAnsi"/>
            <w:color w:val="000000"/>
            <w:sz w:val="28"/>
            <w:szCs w:val="28"/>
            <w:rPrChange w:id="68" w:author="Acer" w:date="2020-09-28T18:51:00Z"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rPrChange>
          </w:rPr>
          <w:delText>е</w:delText>
        </w:r>
      </w:del>
      <w:r w:rsidRPr="0054734B">
        <w:rPr>
          <w:rFonts w:asciiTheme="minorHAnsi" w:hAnsiTheme="minorHAnsi" w:cstheme="minorHAnsi"/>
          <w:color w:val="000000"/>
          <w:sz w:val="28"/>
          <w:szCs w:val="28"/>
          <w:rPrChange w:id="69" w:author="Acer" w:date="2020-09-28T18:51:00Z">
            <w:rPr>
              <w:rFonts w:asciiTheme="minorHAnsi" w:hAnsiTheme="minorHAnsi" w:cstheme="minorHAnsi"/>
              <w:color w:val="000000"/>
              <w:sz w:val="27"/>
              <w:szCs w:val="27"/>
            </w:rPr>
          </w:rPrChange>
        </w:rPr>
        <w:t>, поскольку данная программа предполагается как отдельный проект, не предполагающая получение экономической выгоды.</w:t>
      </w:r>
    </w:p>
    <w:p w14:paraId="66C76572" w14:textId="77777777" w:rsidR="00D27747" w:rsidRDefault="00D27747" w:rsidP="00D27747">
      <w:pPr>
        <w:rPr>
          <w:ins w:id="70" w:author="Пользователь Windows" w:date="2020-09-28T09:54:00Z"/>
          <w:sz w:val="28"/>
          <w:szCs w:val="28"/>
        </w:rPr>
      </w:pPr>
    </w:p>
    <w:p w14:paraId="0A8BA50D" w14:textId="77777777" w:rsidR="00557394" w:rsidRDefault="00557394" w:rsidP="00D27747">
      <w:pPr>
        <w:rPr>
          <w:ins w:id="71" w:author="Пользователь Windows" w:date="2020-09-28T09:54:00Z"/>
          <w:sz w:val="28"/>
          <w:szCs w:val="28"/>
        </w:rPr>
      </w:pPr>
    </w:p>
    <w:p w14:paraId="2A47A703" w14:textId="77777777" w:rsidR="00557394" w:rsidRDefault="00557394" w:rsidP="00D27747">
      <w:pPr>
        <w:rPr>
          <w:ins w:id="72" w:author="Пользователь Windows" w:date="2020-09-28T09:54:00Z"/>
          <w:sz w:val="28"/>
          <w:szCs w:val="28"/>
        </w:rPr>
      </w:pPr>
    </w:p>
    <w:p w14:paraId="19DED5EA" w14:textId="77777777" w:rsidR="00557394" w:rsidRDefault="00557394" w:rsidP="00D27747">
      <w:pPr>
        <w:rPr>
          <w:ins w:id="73" w:author="Пользователь Windows" w:date="2020-09-28T09:54:00Z"/>
          <w:sz w:val="28"/>
          <w:szCs w:val="28"/>
        </w:rPr>
      </w:pPr>
    </w:p>
    <w:p w14:paraId="14C131DA" w14:textId="77777777" w:rsidR="00557394" w:rsidRDefault="00557394" w:rsidP="00D27747">
      <w:pPr>
        <w:rPr>
          <w:ins w:id="74" w:author="Пользователь Windows" w:date="2020-09-28T09:54:00Z"/>
          <w:sz w:val="28"/>
          <w:szCs w:val="28"/>
        </w:rPr>
      </w:pPr>
    </w:p>
    <w:p w14:paraId="52A22261" w14:textId="77777777" w:rsidR="00557394" w:rsidRDefault="00557394" w:rsidP="00D27747">
      <w:pPr>
        <w:rPr>
          <w:ins w:id="75" w:author="Пользователь Windows" w:date="2020-09-28T09:54:00Z"/>
          <w:sz w:val="28"/>
          <w:szCs w:val="28"/>
        </w:rPr>
      </w:pPr>
    </w:p>
    <w:p w14:paraId="310DC732" w14:textId="77777777" w:rsidR="00557394" w:rsidRDefault="00557394" w:rsidP="00D27747">
      <w:pPr>
        <w:rPr>
          <w:ins w:id="76" w:author="Пользователь Windows" w:date="2020-09-28T09:54:00Z"/>
          <w:sz w:val="28"/>
          <w:szCs w:val="28"/>
        </w:rPr>
      </w:pPr>
    </w:p>
    <w:p w14:paraId="789F887A" w14:textId="77777777" w:rsidR="00557394" w:rsidRDefault="00557394" w:rsidP="00D27747">
      <w:pPr>
        <w:rPr>
          <w:ins w:id="77" w:author="Пользователь Windows" w:date="2020-09-28T09:54:00Z"/>
          <w:sz w:val="28"/>
          <w:szCs w:val="28"/>
        </w:rPr>
      </w:pPr>
    </w:p>
    <w:p w14:paraId="1B439CD2" w14:textId="77777777" w:rsidR="00557394" w:rsidRDefault="00557394" w:rsidP="00D27747">
      <w:pPr>
        <w:rPr>
          <w:ins w:id="78" w:author="Пользователь Windows" w:date="2020-09-28T09:54:00Z"/>
          <w:sz w:val="28"/>
          <w:szCs w:val="28"/>
        </w:rPr>
      </w:pPr>
    </w:p>
    <w:p w14:paraId="0BE3D85E" w14:textId="77777777" w:rsidR="00557394" w:rsidRDefault="00557394" w:rsidP="00D27747">
      <w:pPr>
        <w:rPr>
          <w:ins w:id="79" w:author="Пользователь Windows" w:date="2020-09-28T09:54:00Z"/>
          <w:sz w:val="28"/>
          <w:szCs w:val="28"/>
        </w:rPr>
      </w:pPr>
    </w:p>
    <w:p w14:paraId="3EF04AD7" w14:textId="77777777" w:rsidR="00557394" w:rsidRDefault="00557394" w:rsidP="00D27747">
      <w:pPr>
        <w:rPr>
          <w:ins w:id="80" w:author="Пользователь Windows" w:date="2020-09-28T09:54:00Z"/>
          <w:sz w:val="28"/>
          <w:szCs w:val="28"/>
        </w:rPr>
      </w:pPr>
    </w:p>
    <w:p w14:paraId="2373F8E4" w14:textId="77777777" w:rsidR="00557394" w:rsidRDefault="00557394" w:rsidP="00D27747">
      <w:pPr>
        <w:rPr>
          <w:ins w:id="81" w:author="Пользователь Windows" w:date="2020-09-28T09:54:00Z"/>
          <w:sz w:val="28"/>
          <w:szCs w:val="28"/>
        </w:rPr>
      </w:pPr>
    </w:p>
    <w:p w14:paraId="3320140D" w14:textId="77777777" w:rsidR="00557394" w:rsidRDefault="00557394" w:rsidP="00D27747">
      <w:pPr>
        <w:rPr>
          <w:ins w:id="82" w:author="Пользователь Windows" w:date="2020-09-28T09:54:00Z"/>
          <w:sz w:val="28"/>
          <w:szCs w:val="28"/>
        </w:rPr>
      </w:pPr>
    </w:p>
    <w:p w14:paraId="70AE0CAA" w14:textId="77777777" w:rsidR="00557394" w:rsidRDefault="00557394" w:rsidP="00D27747">
      <w:pPr>
        <w:rPr>
          <w:ins w:id="83" w:author="Пользователь Windows" w:date="2020-09-28T09:54:00Z"/>
          <w:sz w:val="28"/>
          <w:szCs w:val="28"/>
        </w:rPr>
      </w:pPr>
    </w:p>
    <w:p w14:paraId="6028BCB5" w14:textId="77777777" w:rsidR="00557394" w:rsidRDefault="00557394">
      <w:pPr>
        <w:jc w:val="center"/>
        <w:rPr>
          <w:ins w:id="84" w:author="Пользователь Windows" w:date="2020-09-28T09:54:00Z"/>
          <w:sz w:val="28"/>
          <w:szCs w:val="28"/>
        </w:rPr>
        <w:pPrChange w:id="85" w:author="Пользователь Windows" w:date="2020-09-28T09:58:00Z">
          <w:pPr/>
        </w:pPrChange>
      </w:pPr>
      <w:ins w:id="86" w:author="Пользователь Windows" w:date="2020-09-28T09:58:00Z">
        <w:r>
          <w:rPr>
            <w:sz w:val="28"/>
            <w:szCs w:val="28"/>
          </w:rPr>
          <w:t>2</w:t>
        </w:r>
      </w:ins>
    </w:p>
    <w:p w14:paraId="15DC5BC6" w14:textId="77777777" w:rsidR="00557394" w:rsidRDefault="00557394">
      <w:pPr>
        <w:jc w:val="center"/>
        <w:rPr>
          <w:ins w:id="87" w:author="Пользователь Windows" w:date="2020-09-28T09:58:00Z"/>
          <w:b/>
          <w:sz w:val="32"/>
          <w:szCs w:val="32"/>
        </w:rPr>
        <w:pPrChange w:id="88" w:author="Пользователь Windows" w:date="2020-09-28T09:58:00Z">
          <w:pPr/>
        </w:pPrChange>
      </w:pPr>
      <w:ins w:id="89" w:author="Пользователь Windows" w:date="2020-09-28T09:56:00Z">
        <w:r w:rsidRPr="00557394">
          <w:rPr>
            <w:b/>
            <w:sz w:val="32"/>
            <w:szCs w:val="32"/>
            <w:rPrChange w:id="90" w:author="Пользователь Windows" w:date="2020-09-28T09:56:00Z">
              <w:rPr>
                <w:sz w:val="28"/>
                <w:szCs w:val="28"/>
              </w:rPr>
            </w:rPrChange>
          </w:rPr>
          <w:lastRenderedPageBreak/>
          <w:t>Основания для разработки</w:t>
        </w:r>
      </w:ins>
    </w:p>
    <w:p w14:paraId="41B9839C" w14:textId="4DE816A5" w:rsidR="00557394" w:rsidRPr="0054734B" w:rsidRDefault="00CE1237" w:rsidP="00557394">
      <w:pPr>
        <w:pStyle w:val="a3"/>
        <w:rPr>
          <w:ins w:id="91" w:author="Acer" w:date="2020-09-28T17:44:00Z"/>
          <w:rFonts w:asciiTheme="minorHAnsi" w:hAnsiTheme="minorHAnsi" w:cstheme="minorHAnsi"/>
          <w:color w:val="000000"/>
          <w:sz w:val="28"/>
          <w:szCs w:val="28"/>
          <w:rPrChange w:id="92" w:author="Acer" w:date="2020-09-28T18:50:00Z">
            <w:rPr>
              <w:ins w:id="93" w:author="Acer" w:date="2020-09-28T17:44:00Z"/>
              <w:color w:val="000000"/>
              <w:sz w:val="28"/>
              <w:szCs w:val="28"/>
            </w:rPr>
          </w:rPrChange>
        </w:rPr>
      </w:pPr>
      <w:ins w:id="94" w:author="Acer" w:date="2020-09-28T17:43:00Z">
        <w:r w:rsidRPr="0054734B">
          <w:rPr>
            <w:rFonts w:asciiTheme="minorHAnsi" w:hAnsiTheme="minorHAnsi" w:cstheme="minorHAnsi"/>
            <w:color w:val="000000"/>
            <w:sz w:val="28"/>
            <w:szCs w:val="28"/>
            <w:rPrChange w:id="95" w:author="Acer" w:date="2020-09-28T18:50:00Z">
              <w:rPr>
                <w:color w:val="000000"/>
                <w:sz w:val="28"/>
                <w:szCs w:val="28"/>
              </w:rPr>
            </w:rPrChange>
          </w:rPr>
          <w:t xml:space="preserve">Основаниями для </w:t>
        </w:r>
      </w:ins>
      <w:ins w:id="96" w:author="Acer" w:date="2020-09-28T17:44:00Z">
        <w:r w:rsidRPr="0054734B">
          <w:rPr>
            <w:rFonts w:asciiTheme="minorHAnsi" w:hAnsiTheme="minorHAnsi" w:cstheme="minorHAnsi"/>
            <w:color w:val="000000"/>
            <w:sz w:val="28"/>
            <w:szCs w:val="28"/>
            <w:rPrChange w:id="97" w:author="Acer" w:date="2020-09-28T18:50:00Z">
              <w:rPr>
                <w:color w:val="000000"/>
                <w:sz w:val="28"/>
                <w:szCs w:val="28"/>
              </w:rPr>
            </w:rPrChange>
          </w:rPr>
          <w:t>разработки данного программного обеспечения стали</w:t>
        </w:r>
      </w:ins>
      <w:ins w:id="98" w:author="Пользователь Windows" w:date="2020-09-28T09:59:00Z">
        <w:del w:id="99" w:author="Acer" w:date="2020-09-28T17:43:00Z">
          <w:r w:rsidR="00557394" w:rsidRPr="0054734B" w:rsidDel="00CE1237">
            <w:rPr>
              <w:rFonts w:asciiTheme="minorHAnsi" w:hAnsiTheme="minorHAnsi" w:cstheme="minorHAnsi"/>
              <w:color w:val="000000"/>
              <w:sz w:val="28"/>
              <w:szCs w:val="28"/>
              <w:rPrChange w:id="100" w:author="Acer" w:date="2020-09-28T18:50:00Z">
                <w:rPr>
                  <w:color w:val="000000"/>
                  <w:sz w:val="27"/>
                  <w:szCs w:val="27"/>
                </w:rPr>
              </w:rPrChange>
            </w:rPr>
            <w:delText>Основная цель разрабатываемой программы – рассмотрение проблем и задач при написании программ, занимающихся визуализацией</w:delText>
          </w:r>
        </w:del>
      </w:ins>
      <w:ins w:id="101" w:author="Acer" w:date="2020-09-28T17:44:00Z">
        <w:r w:rsidRPr="0054734B">
          <w:rPr>
            <w:rFonts w:asciiTheme="minorHAnsi" w:hAnsiTheme="minorHAnsi" w:cstheme="minorHAnsi"/>
            <w:color w:val="000000"/>
            <w:sz w:val="28"/>
            <w:szCs w:val="28"/>
            <w:rPrChange w:id="102" w:author="Acer" w:date="2020-09-28T18:50:00Z">
              <w:rPr>
                <w:color w:val="000000"/>
                <w:sz w:val="28"/>
                <w:szCs w:val="28"/>
                <w:lang w:val="en-US"/>
              </w:rPr>
            </w:rPrChange>
          </w:rPr>
          <w:t>:</w:t>
        </w:r>
      </w:ins>
      <w:ins w:id="103" w:author="Пользователь Windows" w:date="2020-09-28T09:59:00Z">
        <w:del w:id="104" w:author="Acer" w:date="2020-09-28T17:44:00Z">
          <w:r w:rsidR="00557394" w:rsidRPr="0054734B" w:rsidDel="00CE1237">
            <w:rPr>
              <w:rFonts w:asciiTheme="minorHAnsi" w:hAnsiTheme="minorHAnsi" w:cstheme="minorHAnsi"/>
              <w:color w:val="000000"/>
              <w:sz w:val="28"/>
              <w:szCs w:val="28"/>
              <w:rPrChange w:id="105" w:author="Acer" w:date="2020-09-28T18:50:00Z">
                <w:rPr>
                  <w:color w:val="000000"/>
                  <w:sz w:val="27"/>
                  <w:szCs w:val="27"/>
                </w:rPr>
              </w:rPrChange>
            </w:rPr>
            <w:delText>.</w:delText>
          </w:r>
        </w:del>
      </w:ins>
    </w:p>
    <w:p w14:paraId="5BB9A09D" w14:textId="3512F525" w:rsidR="00CE1237" w:rsidRPr="0054734B" w:rsidRDefault="00CE1237" w:rsidP="00557394">
      <w:pPr>
        <w:pStyle w:val="a3"/>
        <w:rPr>
          <w:ins w:id="106" w:author="Acer" w:date="2020-09-28T17:45:00Z"/>
          <w:rFonts w:asciiTheme="minorHAnsi" w:hAnsiTheme="minorHAnsi" w:cstheme="minorHAnsi"/>
          <w:color w:val="000000"/>
          <w:sz w:val="28"/>
          <w:szCs w:val="28"/>
          <w:lang w:val="en-US"/>
          <w:rPrChange w:id="107" w:author="Acer" w:date="2020-09-28T18:50:00Z">
            <w:rPr>
              <w:ins w:id="108" w:author="Acer" w:date="2020-09-28T17:45:00Z"/>
              <w:color w:val="000000"/>
              <w:sz w:val="28"/>
              <w:szCs w:val="28"/>
              <w:lang w:val="en-US"/>
            </w:rPr>
          </w:rPrChange>
        </w:rPr>
      </w:pPr>
      <w:ins w:id="109" w:author="Acer" w:date="2020-09-28T17:44:00Z">
        <w:r w:rsidRPr="0054734B">
          <w:rPr>
            <w:rFonts w:asciiTheme="minorHAnsi" w:hAnsiTheme="minorHAnsi" w:cstheme="minorHAnsi"/>
            <w:color w:val="000000"/>
            <w:sz w:val="28"/>
            <w:szCs w:val="28"/>
            <w:lang w:val="en-US"/>
            <w:rPrChange w:id="110" w:author="Acer" w:date="2020-09-28T18:50:00Z">
              <w:rPr>
                <w:color w:val="000000"/>
                <w:sz w:val="28"/>
                <w:szCs w:val="28"/>
                <w:lang w:val="en-US"/>
              </w:rPr>
            </w:rPrChange>
          </w:rPr>
          <w:softHyphen/>
        </w:r>
        <w:r w:rsidRPr="0054734B">
          <w:rPr>
            <w:rFonts w:asciiTheme="minorHAnsi" w:hAnsiTheme="minorHAnsi" w:cstheme="minorHAnsi"/>
            <w:color w:val="000000"/>
            <w:sz w:val="28"/>
            <w:szCs w:val="28"/>
            <w:lang w:val="en-US"/>
            <w:rPrChange w:id="111" w:author="Acer" w:date="2020-09-28T18:50:00Z">
              <w:rPr>
                <w:color w:val="000000"/>
                <w:sz w:val="28"/>
                <w:szCs w:val="28"/>
                <w:lang w:val="en-US"/>
              </w:rPr>
            </w:rPrChange>
          </w:rPr>
          <w:softHyphen/>
        </w:r>
        <w:r w:rsidRPr="0054734B">
          <w:rPr>
            <w:rFonts w:asciiTheme="minorHAnsi" w:hAnsiTheme="minorHAnsi" w:cstheme="minorHAnsi"/>
            <w:color w:val="000000"/>
            <w:sz w:val="28"/>
            <w:szCs w:val="28"/>
            <w:lang w:val="en-US"/>
            <w:rPrChange w:id="112" w:author="Acer" w:date="2020-09-28T18:50:00Z">
              <w:rPr>
                <w:color w:val="000000"/>
                <w:sz w:val="28"/>
                <w:szCs w:val="28"/>
                <w:lang w:val="en-US"/>
              </w:rPr>
            </w:rPrChange>
          </w:rPr>
          <w:softHyphen/>
        </w:r>
        <w:r w:rsidRPr="0054734B">
          <w:rPr>
            <w:rFonts w:asciiTheme="minorHAnsi" w:hAnsiTheme="minorHAnsi" w:cstheme="minorHAnsi"/>
            <w:color w:val="000000"/>
            <w:sz w:val="28"/>
            <w:szCs w:val="28"/>
            <w:lang w:val="en-US"/>
            <w:rPrChange w:id="113" w:author="Acer" w:date="2020-09-28T18:50:00Z">
              <w:rPr>
                <w:color w:val="000000"/>
                <w:sz w:val="28"/>
                <w:szCs w:val="28"/>
                <w:lang w:val="en-US"/>
              </w:rPr>
            </w:rPrChange>
          </w:rPr>
          <w:softHyphen/>
        </w:r>
        <w:r w:rsidRPr="0054734B">
          <w:rPr>
            <w:rFonts w:asciiTheme="minorHAnsi" w:hAnsiTheme="minorHAnsi" w:cstheme="minorHAnsi"/>
            <w:color w:val="000000"/>
            <w:sz w:val="28"/>
            <w:szCs w:val="28"/>
            <w:lang w:val="en-US"/>
            <w:rPrChange w:id="114" w:author="Acer" w:date="2020-09-28T18:50:00Z">
              <w:rPr>
                <w:color w:val="000000"/>
                <w:sz w:val="28"/>
                <w:szCs w:val="28"/>
                <w:lang w:val="en-US"/>
              </w:rPr>
            </w:rPrChange>
          </w:rPr>
          <w:softHyphen/>
        </w:r>
        <w:r w:rsidRPr="0054734B">
          <w:rPr>
            <w:rFonts w:asciiTheme="minorHAnsi" w:hAnsiTheme="minorHAnsi" w:cstheme="minorHAnsi"/>
            <w:color w:val="000000"/>
            <w:sz w:val="28"/>
            <w:szCs w:val="28"/>
            <w:lang w:val="en-US"/>
            <w:rPrChange w:id="115" w:author="Acer" w:date="2020-09-28T18:50:00Z">
              <w:rPr>
                <w:color w:val="000000"/>
                <w:sz w:val="28"/>
                <w:szCs w:val="28"/>
                <w:lang w:val="en-US"/>
              </w:rPr>
            </w:rPrChange>
          </w:rPr>
          <w:softHyphen/>
        </w:r>
        <w:r w:rsidRPr="0054734B">
          <w:rPr>
            <w:rFonts w:asciiTheme="minorHAnsi" w:hAnsiTheme="minorHAnsi" w:cstheme="minorHAnsi"/>
            <w:color w:val="000000"/>
            <w:sz w:val="28"/>
            <w:szCs w:val="28"/>
            <w:lang w:val="en-US"/>
            <w:rPrChange w:id="116" w:author="Acer" w:date="2020-09-28T18:50:00Z">
              <w:rPr>
                <w:color w:val="000000"/>
                <w:sz w:val="28"/>
                <w:szCs w:val="28"/>
                <w:lang w:val="en-US"/>
              </w:rPr>
            </w:rPrChange>
          </w:rPr>
          <w:softHyphen/>
          <w:t>-C</w:t>
        </w:r>
      </w:ins>
      <w:ins w:id="117" w:author="Acer" w:date="2020-09-28T17:45:00Z">
        <w:r w:rsidRPr="0054734B">
          <w:rPr>
            <w:rFonts w:asciiTheme="minorHAnsi" w:hAnsiTheme="minorHAnsi" w:cstheme="minorHAnsi"/>
            <w:color w:val="000000"/>
            <w:sz w:val="28"/>
            <w:szCs w:val="28"/>
            <w:lang w:val="en-US"/>
            <w:rPrChange w:id="118" w:author="Acer" w:date="2020-09-28T18:50:00Z">
              <w:rPr>
                <w:color w:val="000000"/>
                <w:sz w:val="28"/>
                <w:szCs w:val="28"/>
                <w:lang w:val="en-US"/>
              </w:rPr>
            </w:rPrChange>
          </w:rPr>
          <w:t>#</w:t>
        </w:r>
      </w:ins>
    </w:p>
    <w:p w14:paraId="33535FFD" w14:textId="75B531CB" w:rsidR="00CE1237" w:rsidRPr="0054734B" w:rsidRDefault="00CE1237" w:rsidP="00557394">
      <w:pPr>
        <w:pStyle w:val="a3"/>
        <w:rPr>
          <w:ins w:id="119" w:author="Acer" w:date="2020-09-28T17:45:00Z"/>
          <w:rFonts w:asciiTheme="minorHAnsi" w:hAnsiTheme="minorHAnsi" w:cstheme="minorHAnsi"/>
          <w:color w:val="000000"/>
          <w:sz w:val="28"/>
          <w:szCs w:val="28"/>
          <w:lang w:val="en-US"/>
          <w:rPrChange w:id="120" w:author="Acer" w:date="2020-09-28T18:50:00Z">
            <w:rPr>
              <w:ins w:id="121" w:author="Acer" w:date="2020-09-28T17:45:00Z"/>
              <w:color w:val="000000"/>
              <w:sz w:val="28"/>
              <w:szCs w:val="28"/>
              <w:lang w:val="en-US"/>
            </w:rPr>
          </w:rPrChange>
        </w:rPr>
      </w:pPr>
      <w:ins w:id="122" w:author="Acer" w:date="2020-09-28T17:45:00Z">
        <w:r w:rsidRPr="0054734B">
          <w:rPr>
            <w:rFonts w:asciiTheme="minorHAnsi" w:hAnsiTheme="minorHAnsi" w:cstheme="minorHAnsi"/>
            <w:color w:val="000000"/>
            <w:sz w:val="28"/>
            <w:szCs w:val="28"/>
            <w:lang w:val="en-US"/>
            <w:rPrChange w:id="123" w:author="Acer" w:date="2020-09-28T18:50:00Z">
              <w:rPr>
                <w:color w:val="000000"/>
                <w:sz w:val="28"/>
                <w:szCs w:val="28"/>
                <w:lang w:val="en-US"/>
              </w:rPr>
            </w:rPrChange>
          </w:rPr>
          <w:t>-Unity</w:t>
        </w:r>
      </w:ins>
    </w:p>
    <w:p w14:paraId="43442A90" w14:textId="53A229F2" w:rsidR="00CB6DC5" w:rsidRPr="0054734B" w:rsidDel="00CB6DC5" w:rsidRDefault="00CB6DC5" w:rsidP="00557394">
      <w:pPr>
        <w:pStyle w:val="a3"/>
        <w:rPr>
          <w:ins w:id="124" w:author="Пользователь Windows" w:date="2020-09-28T09:59:00Z"/>
          <w:del w:id="125" w:author="Acer" w:date="2020-09-28T17:46:00Z"/>
          <w:rFonts w:asciiTheme="minorHAnsi" w:hAnsiTheme="minorHAnsi" w:cstheme="minorHAnsi"/>
          <w:color w:val="000000"/>
          <w:sz w:val="28"/>
          <w:szCs w:val="28"/>
          <w:rPrChange w:id="126" w:author="Acer" w:date="2020-09-28T18:50:00Z">
            <w:rPr>
              <w:ins w:id="127" w:author="Пользователь Windows" w:date="2020-09-28T09:59:00Z"/>
              <w:del w:id="128" w:author="Acer" w:date="2020-09-28T17:46:00Z"/>
              <w:color w:val="000000"/>
              <w:sz w:val="27"/>
              <w:szCs w:val="27"/>
            </w:rPr>
          </w:rPrChange>
        </w:rPr>
      </w:pPr>
      <w:ins w:id="129" w:author="Acer" w:date="2020-09-28T17:45:00Z">
        <w:r w:rsidRPr="0054734B">
          <w:rPr>
            <w:rFonts w:asciiTheme="minorHAnsi" w:hAnsiTheme="minorHAnsi" w:cstheme="minorHAnsi"/>
            <w:color w:val="000000"/>
            <w:sz w:val="28"/>
            <w:szCs w:val="28"/>
            <w:rPrChange w:id="130" w:author="Acer" w:date="2020-09-28T18:50:00Z">
              <w:rPr>
                <w:color w:val="000000"/>
                <w:sz w:val="28"/>
                <w:szCs w:val="28"/>
              </w:rPr>
            </w:rPrChange>
          </w:rPr>
          <w:t>Темой этой программы являе</w:t>
        </w:r>
      </w:ins>
      <w:ins w:id="131" w:author="Acer" w:date="2020-09-28T17:46:00Z">
        <w:r w:rsidRPr="0054734B">
          <w:rPr>
            <w:rFonts w:asciiTheme="minorHAnsi" w:hAnsiTheme="minorHAnsi" w:cstheme="minorHAnsi"/>
            <w:color w:val="000000"/>
            <w:sz w:val="28"/>
            <w:szCs w:val="28"/>
            <w:rPrChange w:id="132" w:author="Acer" w:date="2020-09-28T18:50:00Z">
              <w:rPr>
                <w:color w:val="000000"/>
                <w:sz w:val="28"/>
                <w:szCs w:val="28"/>
              </w:rPr>
            </w:rPrChange>
          </w:rPr>
          <w:t>тся приключения.</w:t>
        </w:r>
      </w:ins>
    </w:p>
    <w:p w14:paraId="04FAD8DC" w14:textId="4D8AA582" w:rsidR="00557394" w:rsidRPr="00557394" w:rsidDel="00CE1237" w:rsidRDefault="00557394" w:rsidP="00CB6DC5">
      <w:pPr>
        <w:pStyle w:val="a3"/>
        <w:rPr>
          <w:ins w:id="133" w:author="Пользователь Windows" w:date="2020-09-28T09:59:00Z"/>
          <w:del w:id="134" w:author="Acer" w:date="2020-09-28T17:43:00Z"/>
          <w:color w:val="000000"/>
          <w:sz w:val="28"/>
          <w:szCs w:val="28"/>
          <w:rPrChange w:id="135" w:author="Пользователь Windows" w:date="2020-09-28T09:59:00Z">
            <w:rPr>
              <w:ins w:id="136" w:author="Пользователь Windows" w:date="2020-09-28T09:59:00Z"/>
              <w:del w:id="137" w:author="Acer" w:date="2020-09-28T17:43:00Z"/>
              <w:color w:val="000000"/>
              <w:sz w:val="27"/>
              <w:szCs w:val="27"/>
            </w:rPr>
          </w:rPrChange>
        </w:rPr>
        <w:pPrChange w:id="138" w:author="Acer" w:date="2020-09-28T17:46:00Z">
          <w:pPr>
            <w:pStyle w:val="a3"/>
          </w:pPr>
        </w:pPrChange>
      </w:pPr>
      <w:ins w:id="139" w:author="Пользователь Windows" w:date="2020-09-28T09:59:00Z">
        <w:del w:id="140" w:author="Acer" w:date="2020-09-28T17:43:00Z">
          <w:r w:rsidRPr="00557394" w:rsidDel="00CE1237">
            <w:rPr>
              <w:color w:val="000000"/>
              <w:sz w:val="28"/>
              <w:szCs w:val="28"/>
              <w:rPrChange w:id="141" w:author="Пользователь Windows" w:date="2020-09-28T09:59:00Z">
                <w:rPr>
                  <w:color w:val="000000"/>
                  <w:sz w:val="27"/>
                  <w:szCs w:val="27"/>
                </w:rPr>
              </w:rPrChange>
            </w:rPr>
            <w:delText xml:space="preserve">Тема: </w:delText>
          </w:r>
          <w:r w:rsidDel="00CE1237">
            <w:rPr>
              <w:color w:val="000000"/>
              <w:sz w:val="28"/>
              <w:szCs w:val="28"/>
            </w:rPr>
            <w:delText>написание игры</w:delText>
          </w:r>
          <w:r w:rsidRPr="00557394" w:rsidDel="00CE1237">
            <w:rPr>
              <w:color w:val="000000"/>
              <w:sz w:val="28"/>
              <w:szCs w:val="28"/>
              <w:rPrChange w:id="142" w:author="Пользователь Windows" w:date="2020-09-28T09:59:00Z">
                <w:rPr>
                  <w:color w:val="000000"/>
                  <w:sz w:val="27"/>
                  <w:szCs w:val="27"/>
                </w:rPr>
              </w:rPrChange>
            </w:rPr>
            <w:delText xml:space="preserve"> на языке с++ и юнит.</w:delText>
          </w:r>
        </w:del>
      </w:ins>
    </w:p>
    <w:p w14:paraId="265E1397" w14:textId="77777777" w:rsidR="00557394" w:rsidRDefault="00557394" w:rsidP="00CB6DC5">
      <w:pPr>
        <w:pStyle w:val="a3"/>
        <w:rPr>
          <w:ins w:id="143" w:author="Пользователь Windows" w:date="2020-09-28T09:58:00Z"/>
          <w:b/>
          <w:sz w:val="32"/>
          <w:szCs w:val="32"/>
        </w:rPr>
        <w:pPrChange w:id="144" w:author="Acer" w:date="2020-09-28T17:46:00Z">
          <w:pPr/>
        </w:pPrChange>
      </w:pPr>
    </w:p>
    <w:p w14:paraId="02224D05" w14:textId="77777777" w:rsidR="00557394" w:rsidRDefault="00557394">
      <w:pPr>
        <w:jc w:val="center"/>
        <w:rPr>
          <w:ins w:id="145" w:author="Пользователь Windows" w:date="2020-09-28T09:58:00Z"/>
          <w:b/>
          <w:sz w:val="32"/>
          <w:szCs w:val="32"/>
        </w:rPr>
        <w:pPrChange w:id="146" w:author="Пользователь Windows" w:date="2020-09-28T09:58:00Z">
          <w:pPr/>
        </w:pPrChange>
      </w:pPr>
    </w:p>
    <w:p w14:paraId="78F15F07" w14:textId="77777777" w:rsidR="00557394" w:rsidRDefault="00557394">
      <w:pPr>
        <w:jc w:val="center"/>
        <w:rPr>
          <w:ins w:id="147" w:author="Пользователь Windows" w:date="2020-09-28T09:58:00Z"/>
          <w:b/>
          <w:sz w:val="32"/>
          <w:szCs w:val="32"/>
        </w:rPr>
        <w:pPrChange w:id="148" w:author="Пользователь Windows" w:date="2020-09-28T09:58:00Z">
          <w:pPr/>
        </w:pPrChange>
      </w:pPr>
    </w:p>
    <w:p w14:paraId="5ED781CF" w14:textId="77777777" w:rsidR="00557394" w:rsidRDefault="00557394">
      <w:pPr>
        <w:jc w:val="center"/>
        <w:rPr>
          <w:ins w:id="149" w:author="Пользователь Windows" w:date="2020-09-28T09:58:00Z"/>
          <w:b/>
          <w:sz w:val="32"/>
          <w:szCs w:val="32"/>
        </w:rPr>
        <w:pPrChange w:id="150" w:author="Пользователь Windows" w:date="2020-09-28T09:58:00Z">
          <w:pPr/>
        </w:pPrChange>
      </w:pPr>
    </w:p>
    <w:p w14:paraId="0C9BD31F" w14:textId="77777777" w:rsidR="00557394" w:rsidRDefault="00557394">
      <w:pPr>
        <w:jc w:val="center"/>
        <w:rPr>
          <w:ins w:id="151" w:author="Пользователь Windows" w:date="2020-09-28T09:58:00Z"/>
          <w:b/>
          <w:sz w:val="32"/>
          <w:szCs w:val="32"/>
        </w:rPr>
        <w:pPrChange w:id="152" w:author="Пользователь Windows" w:date="2020-09-28T09:58:00Z">
          <w:pPr/>
        </w:pPrChange>
      </w:pPr>
    </w:p>
    <w:p w14:paraId="50FEF579" w14:textId="77777777" w:rsidR="00557394" w:rsidRDefault="00557394">
      <w:pPr>
        <w:jc w:val="center"/>
        <w:rPr>
          <w:ins w:id="153" w:author="Пользователь Windows" w:date="2020-09-28T09:58:00Z"/>
          <w:b/>
          <w:sz w:val="32"/>
          <w:szCs w:val="32"/>
        </w:rPr>
        <w:pPrChange w:id="154" w:author="Пользователь Windows" w:date="2020-09-28T09:58:00Z">
          <w:pPr/>
        </w:pPrChange>
      </w:pPr>
    </w:p>
    <w:p w14:paraId="601BF90C" w14:textId="77777777" w:rsidR="00557394" w:rsidRDefault="00557394">
      <w:pPr>
        <w:jc w:val="center"/>
        <w:rPr>
          <w:ins w:id="155" w:author="Пользователь Windows" w:date="2020-09-28T09:58:00Z"/>
          <w:b/>
          <w:sz w:val="32"/>
          <w:szCs w:val="32"/>
        </w:rPr>
        <w:pPrChange w:id="156" w:author="Пользователь Windows" w:date="2020-09-28T09:58:00Z">
          <w:pPr/>
        </w:pPrChange>
      </w:pPr>
    </w:p>
    <w:p w14:paraId="2C2E3640" w14:textId="77777777" w:rsidR="00557394" w:rsidRDefault="00557394">
      <w:pPr>
        <w:jc w:val="center"/>
        <w:rPr>
          <w:ins w:id="157" w:author="Пользователь Windows" w:date="2020-09-28T09:58:00Z"/>
          <w:b/>
          <w:sz w:val="32"/>
          <w:szCs w:val="32"/>
        </w:rPr>
        <w:pPrChange w:id="158" w:author="Пользователь Windows" w:date="2020-09-28T09:58:00Z">
          <w:pPr/>
        </w:pPrChange>
      </w:pPr>
    </w:p>
    <w:p w14:paraId="03E3F684" w14:textId="77777777" w:rsidR="00557394" w:rsidRDefault="00557394">
      <w:pPr>
        <w:jc w:val="center"/>
        <w:rPr>
          <w:ins w:id="159" w:author="Пользователь Windows" w:date="2020-09-28T09:58:00Z"/>
          <w:b/>
          <w:sz w:val="32"/>
          <w:szCs w:val="32"/>
        </w:rPr>
        <w:pPrChange w:id="160" w:author="Пользователь Windows" w:date="2020-09-28T09:58:00Z">
          <w:pPr/>
        </w:pPrChange>
      </w:pPr>
    </w:p>
    <w:p w14:paraId="5B74E172" w14:textId="0F30030E" w:rsidR="00557394" w:rsidRDefault="00557394">
      <w:pPr>
        <w:jc w:val="center"/>
        <w:rPr>
          <w:ins w:id="161" w:author="Acer" w:date="2020-09-28T17:46:00Z"/>
          <w:b/>
          <w:sz w:val="32"/>
          <w:szCs w:val="32"/>
        </w:rPr>
      </w:pPr>
    </w:p>
    <w:p w14:paraId="3FF1F745" w14:textId="40A7DAF9" w:rsidR="00CB6DC5" w:rsidRDefault="00CB6DC5">
      <w:pPr>
        <w:jc w:val="center"/>
        <w:rPr>
          <w:ins w:id="162" w:author="Acer" w:date="2020-09-28T17:46:00Z"/>
          <w:b/>
          <w:sz w:val="32"/>
          <w:szCs w:val="32"/>
        </w:rPr>
      </w:pPr>
    </w:p>
    <w:p w14:paraId="0288522F" w14:textId="42C592BE" w:rsidR="00CB6DC5" w:rsidRDefault="00CB6DC5">
      <w:pPr>
        <w:jc w:val="center"/>
        <w:rPr>
          <w:ins w:id="163" w:author="Acer" w:date="2020-09-28T17:46:00Z"/>
          <w:b/>
          <w:sz w:val="32"/>
          <w:szCs w:val="32"/>
        </w:rPr>
      </w:pPr>
    </w:p>
    <w:p w14:paraId="309B494F" w14:textId="505834B7" w:rsidR="00CB6DC5" w:rsidRDefault="00CB6DC5">
      <w:pPr>
        <w:jc w:val="center"/>
        <w:rPr>
          <w:ins w:id="164" w:author="Acer" w:date="2020-09-28T17:46:00Z"/>
          <w:b/>
          <w:sz w:val="32"/>
          <w:szCs w:val="32"/>
        </w:rPr>
      </w:pPr>
    </w:p>
    <w:p w14:paraId="62EB223A" w14:textId="718CEB6D" w:rsidR="00CB6DC5" w:rsidRDefault="00CB6DC5">
      <w:pPr>
        <w:jc w:val="center"/>
        <w:rPr>
          <w:ins w:id="165" w:author="Acer" w:date="2020-09-28T17:46:00Z"/>
          <w:b/>
          <w:sz w:val="32"/>
          <w:szCs w:val="32"/>
        </w:rPr>
      </w:pPr>
    </w:p>
    <w:p w14:paraId="4630A511" w14:textId="53394961" w:rsidR="00CB6DC5" w:rsidRDefault="00CB6DC5">
      <w:pPr>
        <w:jc w:val="center"/>
        <w:rPr>
          <w:ins w:id="166" w:author="Acer" w:date="2020-09-28T17:46:00Z"/>
          <w:b/>
          <w:sz w:val="32"/>
          <w:szCs w:val="32"/>
        </w:rPr>
      </w:pPr>
    </w:p>
    <w:p w14:paraId="57C0DDA9" w14:textId="1D048AEB" w:rsidR="00CB6DC5" w:rsidRDefault="00CB6DC5">
      <w:pPr>
        <w:jc w:val="center"/>
        <w:rPr>
          <w:ins w:id="167" w:author="Acer" w:date="2020-09-28T17:46:00Z"/>
          <w:b/>
          <w:sz w:val="32"/>
          <w:szCs w:val="32"/>
        </w:rPr>
      </w:pPr>
    </w:p>
    <w:p w14:paraId="525209C6" w14:textId="304DD7CF" w:rsidR="00CB6DC5" w:rsidRDefault="00CB6DC5">
      <w:pPr>
        <w:jc w:val="center"/>
        <w:rPr>
          <w:ins w:id="168" w:author="Acer" w:date="2020-09-28T17:46:00Z"/>
          <w:b/>
          <w:sz w:val="32"/>
          <w:szCs w:val="32"/>
        </w:rPr>
      </w:pPr>
    </w:p>
    <w:p w14:paraId="355CE2BD" w14:textId="47732B86" w:rsidR="00CB6DC5" w:rsidRDefault="00CB6DC5">
      <w:pPr>
        <w:jc w:val="center"/>
        <w:rPr>
          <w:ins w:id="169" w:author="Acer" w:date="2020-09-28T17:46:00Z"/>
          <w:b/>
          <w:sz w:val="32"/>
          <w:szCs w:val="32"/>
        </w:rPr>
      </w:pPr>
    </w:p>
    <w:p w14:paraId="28599CBB" w14:textId="10DE7EBD" w:rsidR="00CB6DC5" w:rsidRPr="0054734B" w:rsidRDefault="00CB6DC5">
      <w:pPr>
        <w:jc w:val="center"/>
        <w:rPr>
          <w:ins w:id="170" w:author="Acer" w:date="2020-09-28T17:46:00Z"/>
          <w:bCs/>
          <w:sz w:val="32"/>
          <w:szCs w:val="32"/>
          <w:rPrChange w:id="171" w:author="Acer" w:date="2020-09-28T18:51:00Z">
            <w:rPr>
              <w:ins w:id="172" w:author="Acer" w:date="2020-09-28T17:46:00Z"/>
              <w:b/>
              <w:sz w:val="32"/>
              <w:szCs w:val="32"/>
            </w:rPr>
          </w:rPrChange>
        </w:rPr>
      </w:pPr>
    </w:p>
    <w:p w14:paraId="6EC9283C" w14:textId="35AB7743" w:rsidR="0054734B" w:rsidRPr="0054734B" w:rsidRDefault="0054734B">
      <w:pPr>
        <w:jc w:val="center"/>
        <w:rPr>
          <w:ins w:id="173" w:author="Acer" w:date="2020-09-28T17:46:00Z"/>
          <w:bCs/>
          <w:sz w:val="32"/>
          <w:szCs w:val="32"/>
          <w:rPrChange w:id="174" w:author="Acer" w:date="2020-09-28T18:51:00Z">
            <w:rPr>
              <w:ins w:id="175" w:author="Acer" w:date="2020-09-28T17:46:00Z"/>
              <w:b/>
              <w:sz w:val="32"/>
              <w:szCs w:val="32"/>
            </w:rPr>
          </w:rPrChange>
        </w:rPr>
      </w:pPr>
      <w:ins w:id="176" w:author="Acer" w:date="2020-09-28T18:51:00Z">
        <w:r w:rsidRPr="0054734B">
          <w:rPr>
            <w:bCs/>
            <w:sz w:val="32"/>
            <w:szCs w:val="32"/>
            <w:rPrChange w:id="177" w:author="Acer" w:date="2020-09-28T18:51:00Z">
              <w:rPr>
                <w:b/>
                <w:sz w:val="32"/>
                <w:szCs w:val="32"/>
              </w:rPr>
            </w:rPrChange>
          </w:rPr>
          <w:t>3</w:t>
        </w:r>
      </w:ins>
    </w:p>
    <w:p w14:paraId="7DAC3619" w14:textId="52A46AFF" w:rsidR="00CB6DC5" w:rsidRDefault="00CB6DC5">
      <w:pPr>
        <w:jc w:val="center"/>
        <w:rPr>
          <w:ins w:id="178" w:author="Acer" w:date="2020-09-28T17:47:00Z"/>
          <w:b/>
          <w:sz w:val="32"/>
          <w:szCs w:val="32"/>
        </w:rPr>
      </w:pPr>
    </w:p>
    <w:p w14:paraId="08A993AE" w14:textId="7EC0E43A" w:rsidR="00CB6DC5" w:rsidRDefault="00CB6DC5">
      <w:pPr>
        <w:jc w:val="center"/>
        <w:rPr>
          <w:ins w:id="179" w:author="Acer" w:date="2020-09-28T17:47:00Z"/>
          <w:b/>
          <w:sz w:val="32"/>
          <w:szCs w:val="32"/>
        </w:rPr>
      </w:pPr>
      <w:ins w:id="180" w:author="Acer" w:date="2020-09-28T17:47:00Z">
        <w:r>
          <w:rPr>
            <w:b/>
            <w:sz w:val="32"/>
            <w:szCs w:val="32"/>
          </w:rPr>
          <w:t>Назначение разработки</w:t>
        </w:r>
      </w:ins>
    </w:p>
    <w:p w14:paraId="7BE7D361" w14:textId="77777777" w:rsidR="00CB6DC5" w:rsidRPr="0054734B" w:rsidRDefault="00CB6DC5" w:rsidP="00CB6DC5">
      <w:pPr>
        <w:rPr>
          <w:ins w:id="181" w:author="Acer" w:date="2020-09-28T17:48:00Z"/>
          <w:i/>
          <w:iCs/>
          <w:sz w:val="28"/>
          <w:szCs w:val="28"/>
          <w:rPrChange w:id="182" w:author="Acer" w:date="2020-09-28T18:50:00Z">
            <w:rPr>
              <w:ins w:id="183" w:author="Acer" w:date="2020-09-28T17:48:00Z"/>
            </w:rPr>
          </w:rPrChange>
        </w:rPr>
      </w:pPr>
      <w:ins w:id="184" w:author="Acer" w:date="2020-09-28T17:48:00Z">
        <w:r w:rsidRPr="0054734B">
          <w:rPr>
            <w:i/>
            <w:iCs/>
            <w:sz w:val="28"/>
            <w:szCs w:val="28"/>
            <w:rPrChange w:id="185" w:author="Acer" w:date="2020-09-28T18:50:00Z">
              <w:rPr/>
            </w:rPrChange>
          </w:rPr>
          <w:t>Функциональное назначение</w:t>
        </w:r>
      </w:ins>
    </w:p>
    <w:p w14:paraId="49008E30" w14:textId="176D821B" w:rsidR="00CB6DC5" w:rsidRPr="0054734B" w:rsidRDefault="00CB6DC5" w:rsidP="00CB6DC5">
      <w:pPr>
        <w:rPr>
          <w:ins w:id="186" w:author="Acer" w:date="2020-09-28T17:49:00Z"/>
          <w:sz w:val="28"/>
          <w:szCs w:val="28"/>
          <w:rPrChange w:id="187" w:author="Acer" w:date="2020-09-28T18:50:00Z">
            <w:rPr>
              <w:ins w:id="188" w:author="Acer" w:date="2020-09-28T17:49:00Z"/>
            </w:rPr>
          </w:rPrChange>
        </w:rPr>
      </w:pPr>
      <w:ins w:id="189" w:author="Acer" w:date="2020-09-28T17:48:00Z">
        <w:r w:rsidRPr="0054734B">
          <w:rPr>
            <w:sz w:val="28"/>
            <w:szCs w:val="28"/>
            <w:rPrChange w:id="190" w:author="Acer" w:date="2020-09-28T18:50:00Z">
              <w:rPr/>
            </w:rPrChange>
          </w:rPr>
          <w:t xml:space="preserve">Программа предоставляет возможность </w:t>
        </w:r>
        <w:r w:rsidRPr="0054734B">
          <w:rPr>
            <w:sz w:val="28"/>
            <w:szCs w:val="28"/>
            <w:rPrChange w:id="191" w:author="Acer" w:date="2020-09-28T18:50:00Z">
              <w:rPr/>
            </w:rPrChange>
          </w:rPr>
          <w:t>погружения в виртуальный мир.</w:t>
        </w:r>
      </w:ins>
    </w:p>
    <w:p w14:paraId="196041D2" w14:textId="77777777" w:rsidR="00CB6DC5" w:rsidRPr="0054734B" w:rsidRDefault="00CB6DC5" w:rsidP="00CB6DC5">
      <w:pPr>
        <w:rPr>
          <w:ins w:id="192" w:author="Acer" w:date="2020-09-28T17:49:00Z"/>
          <w:i/>
          <w:iCs/>
          <w:sz w:val="28"/>
          <w:szCs w:val="28"/>
          <w:rPrChange w:id="193" w:author="Acer" w:date="2020-09-28T18:50:00Z">
            <w:rPr>
              <w:ins w:id="194" w:author="Acer" w:date="2020-09-28T17:49:00Z"/>
            </w:rPr>
          </w:rPrChange>
        </w:rPr>
      </w:pPr>
      <w:ins w:id="195" w:author="Acer" w:date="2020-09-28T17:49:00Z">
        <w:r w:rsidRPr="0054734B">
          <w:rPr>
            <w:i/>
            <w:iCs/>
            <w:sz w:val="28"/>
            <w:szCs w:val="28"/>
            <w:rPrChange w:id="196" w:author="Acer" w:date="2020-09-28T18:50:00Z">
              <w:rPr/>
            </w:rPrChange>
          </w:rPr>
          <w:t xml:space="preserve">Эксплуатационное назначение </w:t>
        </w:r>
      </w:ins>
    </w:p>
    <w:p w14:paraId="5F24F8C2" w14:textId="249DF95F" w:rsidR="00CB6DC5" w:rsidRPr="0054734B" w:rsidRDefault="00CB6DC5" w:rsidP="00CB6DC5">
      <w:pPr>
        <w:rPr>
          <w:ins w:id="197" w:author="Acer" w:date="2020-09-28T17:50:00Z"/>
          <w:sz w:val="28"/>
          <w:szCs w:val="28"/>
          <w:rPrChange w:id="198" w:author="Acer" w:date="2020-09-28T18:50:00Z">
            <w:rPr>
              <w:ins w:id="199" w:author="Acer" w:date="2020-09-28T17:50:00Z"/>
            </w:rPr>
          </w:rPrChange>
        </w:rPr>
      </w:pPr>
      <w:ins w:id="200" w:author="Acer" w:date="2020-09-28T17:49:00Z">
        <w:r w:rsidRPr="0054734B">
          <w:rPr>
            <w:sz w:val="28"/>
            <w:szCs w:val="28"/>
            <w:rPrChange w:id="201" w:author="Acer" w:date="2020-09-28T18:50:00Z">
              <w:rPr/>
            </w:rPrChange>
          </w:rPr>
          <w:t xml:space="preserve">Программа </w:t>
        </w:r>
        <w:r w:rsidRPr="0054734B">
          <w:rPr>
            <w:sz w:val="28"/>
            <w:szCs w:val="28"/>
            <w:rPrChange w:id="202" w:author="Acer" w:date="2020-09-28T18:50:00Z">
              <w:rPr/>
            </w:rPrChange>
          </w:rPr>
          <w:t xml:space="preserve">управляется пользователем </w:t>
        </w:r>
      </w:ins>
      <w:ins w:id="203" w:author="Acer" w:date="2020-09-28T17:50:00Z">
        <w:r w:rsidRPr="0054734B">
          <w:rPr>
            <w:sz w:val="28"/>
            <w:szCs w:val="28"/>
            <w:rPrChange w:id="204" w:author="Acer" w:date="2020-09-28T18:50:00Z">
              <w:rPr/>
            </w:rPrChange>
          </w:rPr>
          <w:t>с помощью клавиши.</w:t>
        </w:r>
      </w:ins>
    </w:p>
    <w:p w14:paraId="5B7471E0" w14:textId="1D417957" w:rsidR="00CB6DC5" w:rsidRDefault="00CB6DC5" w:rsidP="00CB6DC5">
      <w:pPr>
        <w:rPr>
          <w:ins w:id="205" w:author="Acer" w:date="2020-09-28T17:50:00Z"/>
        </w:rPr>
      </w:pPr>
    </w:p>
    <w:p w14:paraId="73D8C5B6" w14:textId="5E25BF6A" w:rsidR="00CB6DC5" w:rsidRDefault="00CB6DC5" w:rsidP="00CB6DC5">
      <w:pPr>
        <w:rPr>
          <w:ins w:id="206" w:author="Acer" w:date="2020-09-28T17:50:00Z"/>
        </w:rPr>
      </w:pPr>
    </w:p>
    <w:p w14:paraId="692D3FB7" w14:textId="07F23324" w:rsidR="00CB6DC5" w:rsidRDefault="00CB6DC5" w:rsidP="00CB6DC5">
      <w:pPr>
        <w:rPr>
          <w:ins w:id="207" w:author="Acer" w:date="2020-09-28T17:50:00Z"/>
        </w:rPr>
      </w:pPr>
    </w:p>
    <w:p w14:paraId="71A08F84" w14:textId="37AEB7EF" w:rsidR="00CB6DC5" w:rsidRDefault="00CB6DC5" w:rsidP="00CB6DC5">
      <w:pPr>
        <w:rPr>
          <w:ins w:id="208" w:author="Acer" w:date="2020-09-28T17:50:00Z"/>
        </w:rPr>
      </w:pPr>
    </w:p>
    <w:p w14:paraId="44D324C4" w14:textId="73363DFB" w:rsidR="00CB6DC5" w:rsidRDefault="00CB6DC5" w:rsidP="00CB6DC5">
      <w:pPr>
        <w:rPr>
          <w:ins w:id="209" w:author="Acer" w:date="2020-09-28T17:50:00Z"/>
        </w:rPr>
      </w:pPr>
    </w:p>
    <w:p w14:paraId="02F4AAAB" w14:textId="7F44058F" w:rsidR="00CB6DC5" w:rsidRDefault="00CB6DC5" w:rsidP="00CB6DC5">
      <w:pPr>
        <w:rPr>
          <w:ins w:id="210" w:author="Acer" w:date="2020-09-28T17:50:00Z"/>
        </w:rPr>
      </w:pPr>
    </w:p>
    <w:p w14:paraId="6F963BEE" w14:textId="7186097A" w:rsidR="00CB6DC5" w:rsidRDefault="00CB6DC5" w:rsidP="00CB6DC5">
      <w:pPr>
        <w:rPr>
          <w:ins w:id="211" w:author="Acer" w:date="2020-09-28T17:50:00Z"/>
        </w:rPr>
      </w:pPr>
    </w:p>
    <w:p w14:paraId="3E267C70" w14:textId="6580BCE9" w:rsidR="00CB6DC5" w:rsidRDefault="00CB6DC5" w:rsidP="00CB6DC5">
      <w:pPr>
        <w:rPr>
          <w:ins w:id="212" w:author="Acer" w:date="2020-09-28T17:50:00Z"/>
        </w:rPr>
      </w:pPr>
    </w:p>
    <w:p w14:paraId="16DC29E3" w14:textId="173FAAE1" w:rsidR="00CB6DC5" w:rsidRDefault="00CB6DC5" w:rsidP="00CB6DC5">
      <w:pPr>
        <w:rPr>
          <w:ins w:id="213" w:author="Acer" w:date="2020-09-28T17:50:00Z"/>
        </w:rPr>
      </w:pPr>
    </w:p>
    <w:p w14:paraId="008B432C" w14:textId="799CA2C2" w:rsidR="00CB6DC5" w:rsidRDefault="00CB6DC5" w:rsidP="00CB6DC5">
      <w:pPr>
        <w:rPr>
          <w:ins w:id="214" w:author="Acer" w:date="2020-09-28T17:50:00Z"/>
        </w:rPr>
      </w:pPr>
    </w:p>
    <w:p w14:paraId="091CDA07" w14:textId="32E4ECA0" w:rsidR="00CB6DC5" w:rsidRDefault="00CB6DC5" w:rsidP="00CB6DC5">
      <w:pPr>
        <w:rPr>
          <w:ins w:id="215" w:author="Acer" w:date="2020-09-28T17:50:00Z"/>
        </w:rPr>
      </w:pPr>
    </w:p>
    <w:p w14:paraId="135684CE" w14:textId="79317BAB" w:rsidR="00CB6DC5" w:rsidRDefault="00CB6DC5" w:rsidP="00CB6DC5">
      <w:pPr>
        <w:rPr>
          <w:ins w:id="216" w:author="Acer" w:date="2020-09-28T17:50:00Z"/>
        </w:rPr>
      </w:pPr>
    </w:p>
    <w:p w14:paraId="7A624F18" w14:textId="28815537" w:rsidR="00CB6DC5" w:rsidRDefault="00CB6DC5" w:rsidP="00CB6DC5">
      <w:pPr>
        <w:rPr>
          <w:ins w:id="217" w:author="Acer" w:date="2020-09-28T17:50:00Z"/>
        </w:rPr>
      </w:pPr>
    </w:p>
    <w:p w14:paraId="04AEDE73" w14:textId="43988F7C" w:rsidR="00CB6DC5" w:rsidRDefault="00CB6DC5" w:rsidP="00CB6DC5">
      <w:pPr>
        <w:rPr>
          <w:ins w:id="218" w:author="Acer" w:date="2020-09-28T17:50:00Z"/>
        </w:rPr>
      </w:pPr>
    </w:p>
    <w:p w14:paraId="4EC55A3E" w14:textId="0423E055" w:rsidR="00CB6DC5" w:rsidRDefault="00CB6DC5" w:rsidP="00CB6DC5">
      <w:pPr>
        <w:rPr>
          <w:ins w:id="219" w:author="Acer" w:date="2020-09-28T17:50:00Z"/>
        </w:rPr>
      </w:pPr>
    </w:p>
    <w:p w14:paraId="6F61CE41" w14:textId="1632885B" w:rsidR="00CB6DC5" w:rsidRDefault="00CB6DC5" w:rsidP="00CB6DC5">
      <w:pPr>
        <w:rPr>
          <w:ins w:id="220" w:author="Acer" w:date="2020-09-28T17:50:00Z"/>
        </w:rPr>
      </w:pPr>
    </w:p>
    <w:p w14:paraId="2BA5BE89" w14:textId="108B5F72" w:rsidR="00CB6DC5" w:rsidRDefault="00CB6DC5" w:rsidP="00CB6DC5">
      <w:pPr>
        <w:rPr>
          <w:ins w:id="221" w:author="Acer" w:date="2020-09-28T17:50:00Z"/>
        </w:rPr>
      </w:pPr>
    </w:p>
    <w:p w14:paraId="4DD94B71" w14:textId="242FFC47" w:rsidR="00CB6DC5" w:rsidRDefault="00CB6DC5" w:rsidP="00CB6DC5">
      <w:pPr>
        <w:rPr>
          <w:ins w:id="222" w:author="Acer" w:date="2020-09-28T17:50:00Z"/>
        </w:rPr>
      </w:pPr>
    </w:p>
    <w:p w14:paraId="5FEDFB8B" w14:textId="47D7F5D6" w:rsidR="00CB6DC5" w:rsidRDefault="00CB6DC5" w:rsidP="00CB6DC5">
      <w:pPr>
        <w:rPr>
          <w:ins w:id="223" w:author="Acer" w:date="2020-09-28T17:50:00Z"/>
        </w:rPr>
      </w:pPr>
    </w:p>
    <w:p w14:paraId="42FEF3A0" w14:textId="49D515A5" w:rsidR="00CB6DC5" w:rsidRDefault="00CB6DC5" w:rsidP="00CB6DC5">
      <w:pPr>
        <w:rPr>
          <w:ins w:id="224" w:author="Acer" w:date="2020-09-28T17:50:00Z"/>
        </w:rPr>
      </w:pPr>
    </w:p>
    <w:p w14:paraId="0EAC3096" w14:textId="7ED0B591" w:rsidR="00CB6DC5" w:rsidRDefault="00CB6DC5" w:rsidP="00CB6DC5">
      <w:pPr>
        <w:rPr>
          <w:ins w:id="225" w:author="Acer" w:date="2020-09-28T17:50:00Z"/>
        </w:rPr>
      </w:pPr>
    </w:p>
    <w:p w14:paraId="27D27C08" w14:textId="50ECF83A" w:rsidR="00CB6DC5" w:rsidRDefault="00CB6DC5" w:rsidP="00CB6DC5">
      <w:pPr>
        <w:rPr>
          <w:ins w:id="226" w:author="Acer" w:date="2020-09-28T17:50:00Z"/>
        </w:rPr>
      </w:pPr>
    </w:p>
    <w:p w14:paraId="2DFBA130" w14:textId="2963794B" w:rsidR="00CB6DC5" w:rsidRDefault="00CB6DC5" w:rsidP="00CB6DC5">
      <w:pPr>
        <w:rPr>
          <w:ins w:id="227" w:author="Acer" w:date="2020-09-28T17:50:00Z"/>
        </w:rPr>
      </w:pPr>
    </w:p>
    <w:p w14:paraId="6830F754" w14:textId="398D3D7D" w:rsidR="00CB6DC5" w:rsidRDefault="00CB6DC5" w:rsidP="00CB6DC5">
      <w:pPr>
        <w:rPr>
          <w:ins w:id="228" w:author="Acer" w:date="2020-09-28T17:50:00Z"/>
        </w:rPr>
      </w:pPr>
    </w:p>
    <w:p w14:paraId="706C402A" w14:textId="77777777" w:rsidR="0054734B" w:rsidRDefault="0054734B" w:rsidP="0054734B">
      <w:pPr>
        <w:jc w:val="center"/>
        <w:rPr>
          <w:ins w:id="229" w:author="Acer" w:date="2020-09-28T18:52:00Z"/>
          <w:sz w:val="32"/>
          <w:szCs w:val="32"/>
        </w:rPr>
      </w:pPr>
      <w:ins w:id="230" w:author="Acer" w:date="2020-09-28T18:51:00Z">
        <w:r w:rsidRPr="0054734B">
          <w:rPr>
            <w:sz w:val="32"/>
            <w:szCs w:val="32"/>
            <w:rPrChange w:id="231" w:author="Acer" w:date="2020-09-28T18:51:00Z">
              <w:rPr/>
            </w:rPrChange>
          </w:rPr>
          <w:t>4</w:t>
        </w:r>
      </w:ins>
    </w:p>
    <w:p w14:paraId="5ED81FA1" w14:textId="04C764A2" w:rsidR="00CB6DC5" w:rsidRPr="0054734B" w:rsidRDefault="00CB6DC5" w:rsidP="0054734B">
      <w:pPr>
        <w:jc w:val="center"/>
        <w:rPr>
          <w:ins w:id="232" w:author="Acer" w:date="2020-09-28T17:50:00Z"/>
          <w:sz w:val="32"/>
          <w:szCs w:val="32"/>
          <w:rPrChange w:id="233" w:author="Acer" w:date="2020-09-28T18:52:00Z">
            <w:rPr>
              <w:ins w:id="234" w:author="Acer" w:date="2020-09-28T17:50:00Z"/>
              <w:b/>
              <w:bCs/>
              <w:sz w:val="32"/>
              <w:szCs w:val="32"/>
            </w:rPr>
          </w:rPrChange>
        </w:rPr>
        <w:pPrChange w:id="235" w:author="Acer" w:date="2020-09-28T18:52:00Z">
          <w:pPr>
            <w:jc w:val="center"/>
          </w:pPr>
        </w:pPrChange>
      </w:pPr>
      <w:ins w:id="236" w:author="Acer" w:date="2020-09-28T17:50:00Z">
        <w:r w:rsidRPr="00CB6DC5">
          <w:rPr>
            <w:b/>
            <w:bCs/>
            <w:sz w:val="32"/>
            <w:szCs w:val="32"/>
            <w:rPrChange w:id="237" w:author="Acer" w:date="2020-09-28T17:50:00Z">
              <w:rPr/>
            </w:rPrChange>
          </w:rPr>
          <w:lastRenderedPageBreak/>
          <w:t>Требования к программе</w:t>
        </w:r>
      </w:ins>
    </w:p>
    <w:p w14:paraId="767FE094" w14:textId="210A5E29" w:rsidR="00FC6DCD" w:rsidRPr="0054734B" w:rsidRDefault="00FC6DCD" w:rsidP="00FC6DCD">
      <w:pPr>
        <w:rPr>
          <w:ins w:id="238" w:author="Acer" w:date="2020-09-28T17:58:00Z"/>
          <w:sz w:val="28"/>
          <w:szCs w:val="28"/>
          <w:rPrChange w:id="239" w:author="Acer" w:date="2020-09-28T18:50:00Z">
            <w:rPr>
              <w:ins w:id="240" w:author="Acer" w:date="2020-09-28T17:58:00Z"/>
            </w:rPr>
          </w:rPrChange>
        </w:rPr>
      </w:pPr>
      <w:ins w:id="241" w:author="Acer" w:date="2020-09-28T17:57:00Z">
        <w:r w:rsidRPr="0054734B">
          <w:rPr>
            <w:sz w:val="28"/>
            <w:szCs w:val="28"/>
            <w:rPrChange w:id="242" w:author="Acer" w:date="2020-09-28T18:50:00Z">
              <w:rPr>
                <w:lang w:val="en-US"/>
              </w:rPr>
            </w:rPrChange>
          </w:rPr>
          <w:t>-</w:t>
        </w:r>
      </w:ins>
      <w:ins w:id="243" w:author="Acer" w:date="2020-09-28T17:56:00Z">
        <w:r w:rsidR="00CB6DC5" w:rsidRPr="0054734B">
          <w:rPr>
            <w:sz w:val="28"/>
            <w:szCs w:val="28"/>
            <w:rPrChange w:id="244" w:author="Acer" w:date="2020-09-28T18:50:00Z">
              <w:rPr/>
            </w:rPrChange>
          </w:rPr>
          <w:t xml:space="preserve">требования к функциональным характеристикам </w:t>
        </w:r>
      </w:ins>
    </w:p>
    <w:p w14:paraId="25CB01F8" w14:textId="1C107B50" w:rsidR="00FC6DCD" w:rsidRPr="0054734B" w:rsidRDefault="00FC6DCD" w:rsidP="00FC6DCD">
      <w:pPr>
        <w:rPr>
          <w:ins w:id="245" w:author="Acer" w:date="2020-09-28T18:01:00Z"/>
          <w:sz w:val="28"/>
          <w:szCs w:val="28"/>
          <w:rPrChange w:id="246" w:author="Acer" w:date="2020-09-28T18:50:00Z">
            <w:rPr>
              <w:ins w:id="247" w:author="Acer" w:date="2020-09-28T18:01:00Z"/>
              <w:sz w:val="24"/>
              <w:szCs w:val="24"/>
            </w:rPr>
          </w:rPrChange>
        </w:rPr>
      </w:pPr>
      <w:ins w:id="248" w:author="Acer" w:date="2020-09-28T17:59:00Z">
        <w:r w:rsidRPr="0054734B">
          <w:rPr>
            <w:sz w:val="28"/>
            <w:szCs w:val="28"/>
            <w:rPrChange w:id="249" w:author="Acer" w:date="2020-09-28T18:50:00Z">
              <w:rPr/>
            </w:rPrChange>
          </w:rPr>
          <w:t>Между всеми компонентами программы должно быть наложено взаимодействие.</w:t>
        </w:r>
      </w:ins>
    </w:p>
    <w:p w14:paraId="3F577AAA" w14:textId="77777777" w:rsidR="00FC6DCD" w:rsidRPr="0054734B" w:rsidRDefault="00FC6DCD" w:rsidP="00FC6DCD">
      <w:pPr>
        <w:rPr>
          <w:ins w:id="250" w:author="Acer" w:date="2020-09-28T17:56:00Z"/>
          <w:sz w:val="28"/>
          <w:szCs w:val="28"/>
          <w:rPrChange w:id="251" w:author="Acer" w:date="2020-09-28T18:50:00Z">
            <w:rPr>
              <w:ins w:id="252" w:author="Acer" w:date="2020-09-28T17:56:00Z"/>
            </w:rPr>
          </w:rPrChange>
        </w:rPr>
        <w:pPrChange w:id="253" w:author="Acer" w:date="2020-09-28T17:57:00Z">
          <w:pPr/>
        </w:pPrChange>
      </w:pPr>
    </w:p>
    <w:p w14:paraId="1B1128C9" w14:textId="7C567697" w:rsidR="00FC6DCD" w:rsidRPr="0054734B" w:rsidRDefault="00FC6DCD" w:rsidP="00FC6DCD">
      <w:pPr>
        <w:rPr>
          <w:ins w:id="254" w:author="Acer" w:date="2020-09-28T17:59:00Z"/>
          <w:sz w:val="28"/>
          <w:szCs w:val="28"/>
          <w:rPrChange w:id="255" w:author="Acer" w:date="2020-09-28T18:50:00Z">
            <w:rPr>
              <w:ins w:id="256" w:author="Acer" w:date="2020-09-28T17:59:00Z"/>
            </w:rPr>
          </w:rPrChange>
        </w:rPr>
      </w:pPr>
      <w:ins w:id="257" w:author="Acer" w:date="2020-09-28T17:57:00Z">
        <w:r w:rsidRPr="0054734B">
          <w:rPr>
            <w:sz w:val="28"/>
            <w:szCs w:val="28"/>
            <w:rPrChange w:id="258" w:author="Acer" w:date="2020-09-28T18:50:00Z">
              <w:rPr>
                <w:lang w:val="en-US"/>
              </w:rPr>
            </w:rPrChange>
          </w:rPr>
          <w:t>-</w:t>
        </w:r>
      </w:ins>
      <w:ins w:id="259" w:author="Acer" w:date="2020-09-28T17:56:00Z">
        <w:r w:rsidR="00CB6DC5" w:rsidRPr="0054734B">
          <w:rPr>
            <w:sz w:val="28"/>
            <w:szCs w:val="28"/>
            <w:rPrChange w:id="260" w:author="Acer" w:date="2020-09-28T18:50:00Z">
              <w:rPr/>
            </w:rPrChange>
          </w:rPr>
          <w:t xml:space="preserve">требования к надежности </w:t>
        </w:r>
      </w:ins>
    </w:p>
    <w:p w14:paraId="31C361CD" w14:textId="1A0993FE" w:rsidR="00FC6DCD" w:rsidRPr="0054734B" w:rsidRDefault="00FC6DCD" w:rsidP="00FC6DCD">
      <w:pPr>
        <w:rPr>
          <w:ins w:id="261" w:author="Acer" w:date="2020-09-28T18:01:00Z"/>
          <w:sz w:val="28"/>
          <w:szCs w:val="28"/>
          <w:rPrChange w:id="262" w:author="Acer" w:date="2020-09-28T18:50:00Z">
            <w:rPr>
              <w:ins w:id="263" w:author="Acer" w:date="2020-09-28T18:01:00Z"/>
              <w:sz w:val="24"/>
              <w:szCs w:val="24"/>
            </w:rPr>
          </w:rPrChange>
        </w:rPr>
      </w:pPr>
      <w:ins w:id="264" w:author="Acer" w:date="2020-09-28T17:59:00Z">
        <w:r w:rsidRPr="0054734B">
          <w:rPr>
            <w:sz w:val="28"/>
            <w:szCs w:val="28"/>
            <w:rPrChange w:id="265" w:author="Acer" w:date="2020-09-28T18:50:00Z">
              <w:rPr/>
            </w:rPrChange>
          </w:rPr>
          <w:t>Программа должна обеспечивать проверку</w:t>
        </w:r>
      </w:ins>
      <w:ins w:id="266" w:author="Acer" w:date="2020-09-28T18:00:00Z">
        <w:r w:rsidRPr="0054734B">
          <w:rPr>
            <w:sz w:val="28"/>
            <w:szCs w:val="28"/>
            <w:rPrChange w:id="267" w:author="Acer" w:date="2020-09-28T18:50:00Z">
              <w:rPr/>
            </w:rPrChange>
          </w:rPr>
          <w:t xml:space="preserve"> корректности входных данных</w:t>
        </w:r>
      </w:ins>
    </w:p>
    <w:p w14:paraId="7C7F2EA4" w14:textId="77777777" w:rsidR="00FC6DCD" w:rsidRPr="0054734B" w:rsidRDefault="00FC6DCD" w:rsidP="00FC6DCD">
      <w:pPr>
        <w:rPr>
          <w:ins w:id="268" w:author="Acer" w:date="2020-09-28T17:56:00Z"/>
          <w:sz w:val="28"/>
          <w:szCs w:val="28"/>
          <w:rPrChange w:id="269" w:author="Acer" w:date="2020-09-28T18:50:00Z">
            <w:rPr>
              <w:ins w:id="270" w:author="Acer" w:date="2020-09-28T17:56:00Z"/>
            </w:rPr>
          </w:rPrChange>
        </w:rPr>
        <w:pPrChange w:id="271" w:author="Acer" w:date="2020-09-28T17:57:00Z">
          <w:pPr/>
        </w:pPrChange>
      </w:pPr>
    </w:p>
    <w:p w14:paraId="6BE1CD21" w14:textId="61CFC708" w:rsidR="00FC6DCD" w:rsidRPr="0054734B" w:rsidRDefault="00FC6DCD" w:rsidP="00FC6DCD">
      <w:pPr>
        <w:rPr>
          <w:ins w:id="272" w:author="Acer" w:date="2020-09-28T18:00:00Z"/>
          <w:sz w:val="28"/>
          <w:szCs w:val="28"/>
          <w:rPrChange w:id="273" w:author="Acer" w:date="2020-09-28T18:50:00Z">
            <w:rPr>
              <w:ins w:id="274" w:author="Acer" w:date="2020-09-28T18:00:00Z"/>
            </w:rPr>
          </w:rPrChange>
        </w:rPr>
      </w:pPr>
      <w:ins w:id="275" w:author="Acer" w:date="2020-09-28T17:57:00Z">
        <w:r w:rsidRPr="0054734B">
          <w:rPr>
            <w:sz w:val="28"/>
            <w:szCs w:val="28"/>
            <w:rPrChange w:id="276" w:author="Acer" w:date="2020-09-28T18:50:00Z">
              <w:rPr>
                <w:lang w:val="en-US"/>
              </w:rPr>
            </w:rPrChange>
          </w:rPr>
          <w:t>-</w:t>
        </w:r>
      </w:ins>
      <w:ins w:id="277" w:author="Acer" w:date="2020-09-28T17:56:00Z">
        <w:r w:rsidR="00CB6DC5" w:rsidRPr="0054734B">
          <w:rPr>
            <w:sz w:val="28"/>
            <w:szCs w:val="28"/>
            <w:rPrChange w:id="278" w:author="Acer" w:date="2020-09-28T18:50:00Z">
              <w:rPr/>
            </w:rPrChange>
          </w:rPr>
          <w:t xml:space="preserve">условия эксплуатации </w:t>
        </w:r>
      </w:ins>
    </w:p>
    <w:p w14:paraId="7B13600F" w14:textId="741164F2" w:rsidR="00FC6DCD" w:rsidRPr="0054734B" w:rsidRDefault="00FC6DCD" w:rsidP="00FC6DCD">
      <w:pPr>
        <w:rPr>
          <w:ins w:id="279" w:author="Acer" w:date="2020-09-28T18:11:00Z"/>
          <w:sz w:val="28"/>
          <w:szCs w:val="28"/>
          <w:rPrChange w:id="280" w:author="Acer" w:date="2020-09-28T18:50:00Z">
            <w:rPr>
              <w:ins w:id="281" w:author="Acer" w:date="2020-09-28T18:11:00Z"/>
              <w:sz w:val="24"/>
              <w:szCs w:val="24"/>
            </w:rPr>
          </w:rPrChange>
        </w:rPr>
      </w:pPr>
      <w:ins w:id="282" w:author="Acer" w:date="2020-09-28T18:00:00Z">
        <w:r w:rsidRPr="0054734B">
          <w:rPr>
            <w:sz w:val="28"/>
            <w:szCs w:val="28"/>
            <w:rPrChange w:id="283" w:author="Acer" w:date="2020-09-28T18:50:00Z">
              <w:rPr/>
            </w:rPrChange>
          </w:rPr>
          <w:t>Программой можно пользоваться любым лицам, старше 6 лет.</w:t>
        </w:r>
      </w:ins>
    </w:p>
    <w:p w14:paraId="5A5A9C50" w14:textId="77777777" w:rsidR="002C7CDA" w:rsidRPr="0054734B" w:rsidRDefault="002C7CDA" w:rsidP="00FC6DCD">
      <w:pPr>
        <w:rPr>
          <w:ins w:id="284" w:author="Acer" w:date="2020-09-28T17:56:00Z"/>
          <w:sz w:val="28"/>
          <w:szCs w:val="28"/>
          <w:rPrChange w:id="285" w:author="Acer" w:date="2020-09-28T18:50:00Z">
            <w:rPr>
              <w:ins w:id="286" w:author="Acer" w:date="2020-09-28T17:56:00Z"/>
            </w:rPr>
          </w:rPrChange>
        </w:rPr>
        <w:pPrChange w:id="287" w:author="Acer" w:date="2020-09-28T17:57:00Z">
          <w:pPr/>
        </w:pPrChange>
      </w:pPr>
    </w:p>
    <w:p w14:paraId="769263AF" w14:textId="1973E6F7" w:rsidR="00FC6DCD" w:rsidRPr="0054734B" w:rsidRDefault="00FC6DCD" w:rsidP="00FC6DCD">
      <w:pPr>
        <w:rPr>
          <w:ins w:id="288" w:author="Acer" w:date="2020-09-28T18:06:00Z"/>
          <w:sz w:val="28"/>
          <w:szCs w:val="28"/>
          <w:rPrChange w:id="289" w:author="Acer" w:date="2020-09-28T18:50:00Z">
            <w:rPr>
              <w:ins w:id="290" w:author="Acer" w:date="2020-09-28T18:06:00Z"/>
              <w:sz w:val="24"/>
              <w:szCs w:val="24"/>
            </w:rPr>
          </w:rPrChange>
        </w:rPr>
      </w:pPr>
      <w:ins w:id="291" w:author="Acer" w:date="2020-09-28T17:57:00Z">
        <w:r w:rsidRPr="0054734B">
          <w:rPr>
            <w:sz w:val="28"/>
            <w:szCs w:val="28"/>
            <w:rPrChange w:id="292" w:author="Acer" w:date="2020-09-28T18:50:00Z">
              <w:rPr>
                <w:lang w:val="en-US"/>
              </w:rPr>
            </w:rPrChange>
          </w:rPr>
          <w:t>-</w:t>
        </w:r>
      </w:ins>
      <w:ins w:id="293" w:author="Acer" w:date="2020-09-28T17:56:00Z">
        <w:r w:rsidR="00CB6DC5" w:rsidRPr="0054734B">
          <w:rPr>
            <w:sz w:val="28"/>
            <w:szCs w:val="28"/>
            <w:rPrChange w:id="294" w:author="Acer" w:date="2020-09-28T18:50:00Z">
              <w:rPr/>
            </w:rPrChange>
          </w:rPr>
          <w:t>требования к составу и параметрам технических средств</w:t>
        </w:r>
      </w:ins>
    </w:p>
    <w:p w14:paraId="3BE10E27" w14:textId="612B8167" w:rsidR="002C7CDA" w:rsidRPr="0054734B" w:rsidRDefault="00FC6DCD" w:rsidP="00FC6DCD">
      <w:pPr>
        <w:rPr>
          <w:ins w:id="295" w:author="Acer" w:date="2020-09-28T18:11:00Z"/>
          <w:sz w:val="28"/>
          <w:szCs w:val="28"/>
          <w:rPrChange w:id="296" w:author="Acer" w:date="2020-09-28T18:50:00Z">
            <w:rPr>
              <w:ins w:id="297" w:author="Acer" w:date="2020-09-28T18:11:00Z"/>
              <w:sz w:val="24"/>
              <w:szCs w:val="24"/>
            </w:rPr>
          </w:rPrChange>
        </w:rPr>
      </w:pPr>
      <w:ins w:id="298" w:author="Acer" w:date="2020-09-28T18:06:00Z">
        <w:r w:rsidRPr="0054734B">
          <w:rPr>
            <w:sz w:val="28"/>
            <w:szCs w:val="28"/>
            <w:rPrChange w:id="299" w:author="Acer" w:date="2020-09-28T18:50:00Z">
              <w:rPr>
                <w:sz w:val="24"/>
                <w:szCs w:val="24"/>
              </w:rPr>
            </w:rPrChange>
          </w:rPr>
          <w:t>Программа должна поддерживаться на любом компиляторе я</w:t>
        </w:r>
      </w:ins>
      <w:ins w:id="300" w:author="Acer" w:date="2020-09-28T18:07:00Z">
        <w:r w:rsidRPr="0054734B">
          <w:rPr>
            <w:sz w:val="28"/>
            <w:szCs w:val="28"/>
            <w:rPrChange w:id="301" w:author="Acer" w:date="2020-09-28T18:50:00Z">
              <w:rPr>
                <w:sz w:val="24"/>
                <w:szCs w:val="24"/>
              </w:rPr>
            </w:rPrChange>
          </w:rPr>
          <w:t xml:space="preserve">зыка программирования </w:t>
        </w:r>
        <w:r w:rsidRPr="0054734B">
          <w:rPr>
            <w:sz w:val="28"/>
            <w:szCs w:val="28"/>
            <w:lang w:val="en-US"/>
            <w:rPrChange w:id="302" w:author="Acer" w:date="2020-09-28T18:50:00Z">
              <w:rPr>
                <w:sz w:val="24"/>
                <w:szCs w:val="24"/>
                <w:lang w:val="en-US"/>
              </w:rPr>
            </w:rPrChange>
          </w:rPr>
          <w:t>C</w:t>
        </w:r>
        <w:r w:rsidRPr="0054734B">
          <w:rPr>
            <w:sz w:val="28"/>
            <w:szCs w:val="28"/>
            <w:rPrChange w:id="303" w:author="Acer" w:date="2020-09-28T18:50:00Z">
              <w:rPr>
                <w:sz w:val="24"/>
                <w:szCs w:val="24"/>
                <w:lang w:val="en-US"/>
              </w:rPr>
            </w:rPrChange>
          </w:rPr>
          <w:t>#</w:t>
        </w:r>
        <w:r w:rsidR="002C7CDA" w:rsidRPr="0054734B">
          <w:rPr>
            <w:sz w:val="28"/>
            <w:szCs w:val="28"/>
            <w:rPrChange w:id="304" w:author="Acer" w:date="2020-09-28T18:50:00Z">
              <w:rPr>
                <w:sz w:val="24"/>
                <w:szCs w:val="24"/>
              </w:rPr>
            </w:rPrChange>
          </w:rPr>
          <w:t xml:space="preserve"> и работать </w:t>
        </w:r>
      </w:ins>
      <w:ins w:id="305" w:author="Acer" w:date="2020-09-28T18:08:00Z">
        <w:r w:rsidR="002C7CDA" w:rsidRPr="0054734B">
          <w:rPr>
            <w:sz w:val="28"/>
            <w:szCs w:val="28"/>
            <w:rPrChange w:id="306" w:author="Acer" w:date="2020-09-28T18:50:00Z">
              <w:rPr>
                <w:sz w:val="24"/>
                <w:szCs w:val="24"/>
              </w:rPr>
            </w:rPrChange>
          </w:rPr>
          <w:t>на ПК.</w:t>
        </w:r>
      </w:ins>
    </w:p>
    <w:p w14:paraId="5D102C2D" w14:textId="77777777" w:rsidR="002C7CDA" w:rsidRPr="0054734B" w:rsidRDefault="002C7CDA" w:rsidP="00FC6DCD">
      <w:pPr>
        <w:rPr>
          <w:ins w:id="307" w:author="Acer" w:date="2020-09-28T17:57:00Z"/>
          <w:sz w:val="28"/>
          <w:szCs w:val="28"/>
          <w:lang w:val="en-US"/>
          <w:rPrChange w:id="308" w:author="Acer" w:date="2020-09-28T18:50:00Z">
            <w:rPr>
              <w:ins w:id="309" w:author="Acer" w:date="2020-09-28T17:57:00Z"/>
            </w:rPr>
          </w:rPrChange>
        </w:rPr>
        <w:pPrChange w:id="310" w:author="Acer" w:date="2020-09-28T17:57:00Z">
          <w:pPr/>
        </w:pPrChange>
      </w:pPr>
    </w:p>
    <w:p w14:paraId="53FB3335" w14:textId="12F7F201" w:rsidR="00FC6DCD" w:rsidRPr="0054734B" w:rsidRDefault="00FC6DCD" w:rsidP="00FC6DCD">
      <w:pPr>
        <w:rPr>
          <w:ins w:id="311" w:author="Acer" w:date="2020-09-28T18:10:00Z"/>
          <w:sz w:val="28"/>
          <w:szCs w:val="28"/>
          <w:rPrChange w:id="312" w:author="Acer" w:date="2020-09-28T18:50:00Z">
            <w:rPr>
              <w:ins w:id="313" w:author="Acer" w:date="2020-09-28T18:10:00Z"/>
              <w:sz w:val="24"/>
              <w:szCs w:val="24"/>
            </w:rPr>
          </w:rPrChange>
        </w:rPr>
      </w:pPr>
      <w:ins w:id="314" w:author="Acer" w:date="2020-09-28T17:57:00Z">
        <w:r w:rsidRPr="0054734B">
          <w:rPr>
            <w:sz w:val="28"/>
            <w:szCs w:val="28"/>
            <w:rPrChange w:id="315" w:author="Acer" w:date="2020-09-28T18:50:00Z">
              <w:rPr>
                <w:lang w:val="en-US"/>
              </w:rPr>
            </w:rPrChange>
          </w:rPr>
          <w:t>-</w:t>
        </w:r>
      </w:ins>
      <w:ins w:id="316" w:author="Acer" w:date="2020-09-28T17:56:00Z">
        <w:r w:rsidR="00CB6DC5" w:rsidRPr="0054734B">
          <w:rPr>
            <w:sz w:val="28"/>
            <w:szCs w:val="28"/>
            <w:rPrChange w:id="317" w:author="Acer" w:date="2020-09-28T18:50:00Z">
              <w:rPr/>
            </w:rPrChange>
          </w:rPr>
          <w:t xml:space="preserve">требования к информационной и программной совместимости </w:t>
        </w:r>
      </w:ins>
    </w:p>
    <w:p w14:paraId="4D0BCD21" w14:textId="507B996E" w:rsidR="002C7CDA" w:rsidRPr="0054734B" w:rsidRDefault="002C7CDA" w:rsidP="00FC6DCD">
      <w:pPr>
        <w:rPr>
          <w:ins w:id="318" w:author="Acer" w:date="2020-09-28T18:11:00Z"/>
          <w:sz w:val="28"/>
          <w:szCs w:val="28"/>
          <w:rPrChange w:id="319" w:author="Acer" w:date="2020-09-28T18:50:00Z">
            <w:rPr>
              <w:ins w:id="320" w:author="Acer" w:date="2020-09-28T18:11:00Z"/>
              <w:sz w:val="24"/>
              <w:szCs w:val="24"/>
            </w:rPr>
          </w:rPrChange>
        </w:rPr>
      </w:pPr>
      <w:ins w:id="321" w:author="Acer" w:date="2020-09-28T18:10:00Z">
        <w:r w:rsidRPr="0054734B">
          <w:rPr>
            <w:sz w:val="28"/>
            <w:szCs w:val="28"/>
            <w:rPrChange w:id="322" w:author="Acer" w:date="2020-09-28T18:50:00Z">
              <w:rPr>
                <w:sz w:val="24"/>
                <w:szCs w:val="24"/>
              </w:rPr>
            </w:rPrChange>
          </w:rPr>
          <w:t>Программа должна использоваться как на 32</w:t>
        </w:r>
      </w:ins>
      <w:ins w:id="323" w:author="Acer" w:date="2020-09-28T18:11:00Z">
        <w:r w:rsidRPr="0054734B">
          <w:rPr>
            <w:sz w:val="28"/>
            <w:szCs w:val="28"/>
            <w:rPrChange w:id="324" w:author="Acer" w:date="2020-09-28T18:50:00Z">
              <w:rPr>
                <w:sz w:val="24"/>
                <w:szCs w:val="24"/>
              </w:rPr>
            </w:rPrChange>
          </w:rPr>
          <w:t>-разрядной</w:t>
        </w:r>
      </w:ins>
      <w:ins w:id="325" w:author="Acer" w:date="2020-09-28T18:10:00Z">
        <w:r w:rsidRPr="0054734B">
          <w:rPr>
            <w:sz w:val="28"/>
            <w:szCs w:val="28"/>
            <w:rPrChange w:id="326" w:author="Acer" w:date="2020-09-28T18:50:00Z">
              <w:rPr>
                <w:sz w:val="24"/>
                <w:szCs w:val="24"/>
              </w:rPr>
            </w:rPrChange>
          </w:rPr>
          <w:t xml:space="preserve"> </w:t>
        </w:r>
        <w:proofErr w:type="gramStart"/>
        <w:r w:rsidRPr="0054734B">
          <w:rPr>
            <w:sz w:val="28"/>
            <w:szCs w:val="28"/>
            <w:rPrChange w:id="327" w:author="Acer" w:date="2020-09-28T18:50:00Z">
              <w:rPr>
                <w:sz w:val="24"/>
                <w:szCs w:val="24"/>
              </w:rPr>
            </w:rPrChange>
          </w:rPr>
          <w:t>системе ,так</w:t>
        </w:r>
        <w:proofErr w:type="gramEnd"/>
        <w:r w:rsidRPr="0054734B">
          <w:rPr>
            <w:sz w:val="28"/>
            <w:szCs w:val="28"/>
            <w:rPrChange w:id="328" w:author="Acer" w:date="2020-09-28T18:50:00Z">
              <w:rPr>
                <w:sz w:val="24"/>
                <w:szCs w:val="24"/>
              </w:rPr>
            </w:rPrChange>
          </w:rPr>
          <w:t xml:space="preserve"> и на 64</w:t>
        </w:r>
      </w:ins>
      <w:ins w:id="329" w:author="Acer" w:date="2020-09-28T18:11:00Z">
        <w:r w:rsidRPr="0054734B">
          <w:rPr>
            <w:sz w:val="28"/>
            <w:szCs w:val="28"/>
            <w:rPrChange w:id="330" w:author="Acer" w:date="2020-09-28T18:50:00Z">
              <w:rPr>
                <w:sz w:val="24"/>
                <w:szCs w:val="24"/>
              </w:rPr>
            </w:rPrChange>
          </w:rPr>
          <w:t>-разрядной</w:t>
        </w:r>
      </w:ins>
      <w:ins w:id="331" w:author="Acer" w:date="2020-09-28T18:10:00Z">
        <w:r w:rsidRPr="0054734B">
          <w:rPr>
            <w:sz w:val="28"/>
            <w:szCs w:val="28"/>
            <w:rPrChange w:id="332" w:author="Acer" w:date="2020-09-28T18:50:00Z">
              <w:rPr>
                <w:sz w:val="24"/>
                <w:szCs w:val="24"/>
              </w:rPr>
            </w:rPrChange>
          </w:rPr>
          <w:t xml:space="preserve"> системе</w:t>
        </w:r>
      </w:ins>
      <w:ins w:id="333" w:author="Acer" w:date="2020-09-28T18:11:00Z">
        <w:r w:rsidRPr="0054734B">
          <w:rPr>
            <w:sz w:val="28"/>
            <w:szCs w:val="28"/>
            <w:rPrChange w:id="334" w:author="Acer" w:date="2020-09-28T18:50:00Z">
              <w:rPr>
                <w:sz w:val="24"/>
                <w:szCs w:val="24"/>
              </w:rPr>
            </w:rPrChange>
          </w:rPr>
          <w:t>.</w:t>
        </w:r>
      </w:ins>
    </w:p>
    <w:p w14:paraId="30B9FE0F" w14:textId="77777777" w:rsidR="002C7CDA" w:rsidRPr="0054734B" w:rsidRDefault="002C7CDA" w:rsidP="00FC6DCD">
      <w:pPr>
        <w:rPr>
          <w:ins w:id="335" w:author="Acer" w:date="2020-09-28T18:01:00Z"/>
          <w:sz w:val="28"/>
          <w:szCs w:val="28"/>
          <w:rPrChange w:id="336" w:author="Acer" w:date="2020-09-28T18:50:00Z">
            <w:rPr>
              <w:ins w:id="337" w:author="Acer" w:date="2020-09-28T18:01:00Z"/>
            </w:rPr>
          </w:rPrChange>
        </w:rPr>
      </w:pPr>
    </w:p>
    <w:p w14:paraId="2420A29A" w14:textId="362D52B3" w:rsidR="00FC6DCD" w:rsidRPr="0054734B" w:rsidRDefault="00FC6DCD" w:rsidP="00FC6DCD">
      <w:pPr>
        <w:rPr>
          <w:ins w:id="338" w:author="Acer" w:date="2020-09-28T18:02:00Z"/>
          <w:color w:val="000000"/>
          <w:sz w:val="28"/>
          <w:szCs w:val="28"/>
          <w:rPrChange w:id="339" w:author="Acer" w:date="2020-09-28T18:50:00Z">
            <w:rPr>
              <w:ins w:id="340" w:author="Acer" w:date="2020-09-28T18:02:00Z"/>
              <w:color w:val="000000"/>
              <w:sz w:val="24"/>
              <w:szCs w:val="24"/>
            </w:rPr>
          </w:rPrChange>
        </w:rPr>
      </w:pPr>
      <w:ins w:id="341" w:author="Acer" w:date="2020-09-28T18:01:00Z">
        <w:r w:rsidRPr="0054734B">
          <w:rPr>
            <w:sz w:val="28"/>
            <w:szCs w:val="28"/>
            <w:rPrChange w:id="342" w:author="Acer" w:date="2020-09-28T18:50:00Z">
              <w:rPr/>
            </w:rPrChange>
          </w:rPr>
          <w:t>-</w:t>
        </w:r>
        <w:r w:rsidRPr="0054734B">
          <w:rPr>
            <w:color w:val="000000"/>
            <w:sz w:val="28"/>
            <w:szCs w:val="28"/>
            <w:rPrChange w:id="343" w:author="Acer" w:date="2020-09-28T18:50:00Z">
              <w:rPr>
                <w:color w:val="000000"/>
                <w:sz w:val="27"/>
                <w:szCs w:val="27"/>
              </w:rPr>
            </w:rPrChange>
          </w:rPr>
          <w:t>требования к транспортированию и хранению</w:t>
        </w:r>
      </w:ins>
    </w:p>
    <w:p w14:paraId="03CA6018" w14:textId="6A544AE8" w:rsidR="00FC6DCD" w:rsidRPr="0054734B" w:rsidRDefault="00FC6DCD" w:rsidP="00FC6DCD">
      <w:pPr>
        <w:rPr>
          <w:ins w:id="344" w:author="Acer" w:date="2020-09-28T18:11:00Z"/>
          <w:color w:val="000000"/>
          <w:sz w:val="28"/>
          <w:szCs w:val="28"/>
          <w:rPrChange w:id="345" w:author="Acer" w:date="2020-09-28T18:50:00Z">
            <w:rPr>
              <w:ins w:id="346" w:author="Acer" w:date="2020-09-28T18:11:00Z"/>
              <w:color w:val="000000"/>
              <w:sz w:val="24"/>
              <w:szCs w:val="24"/>
            </w:rPr>
          </w:rPrChange>
        </w:rPr>
      </w:pPr>
      <w:ins w:id="347" w:author="Acer" w:date="2020-09-28T18:02:00Z">
        <w:r w:rsidRPr="0054734B">
          <w:rPr>
            <w:color w:val="000000"/>
            <w:sz w:val="28"/>
            <w:szCs w:val="28"/>
            <w:rPrChange w:id="348" w:author="Acer" w:date="2020-09-28T18:50:00Z">
              <w:rPr>
                <w:color w:val="000000"/>
                <w:sz w:val="24"/>
                <w:szCs w:val="24"/>
              </w:rPr>
            </w:rPrChange>
          </w:rPr>
          <w:t>Программа может храниться</w:t>
        </w:r>
      </w:ins>
      <w:ins w:id="349" w:author="Acer" w:date="2020-09-28T18:05:00Z">
        <w:r w:rsidRPr="0054734B">
          <w:rPr>
            <w:color w:val="000000"/>
            <w:sz w:val="28"/>
            <w:szCs w:val="28"/>
            <w:rPrChange w:id="350" w:author="Acer" w:date="2020-09-28T18:50:00Z">
              <w:rPr>
                <w:color w:val="000000"/>
                <w:sz w:val="24"/>
                <w:szCs w:val="24"/>
              </w:rPr>
            </w:rPrChange>
          </w:rPr>
          <w:t xml:space="preserve"> на любых хранителях</w:t>
        </w:r>
      </w:ins>
      <w:ins w:id="351" w:author="Acer" w:date="2020-09-28T18:02:00Z">
        <w:r w:rsidRPr="0054734B">
          <w:rPr>
            <w:color w:val="000000"/>
            <w:sz w:val="28"/>
            <w:szCs w:val="28"/>
            <w:rPrChange w:id="352" w:author="Acer" w:date="2020-09-28T18:50:00Z">
              <w:rPr>
                <w:color w:val="000000"/>
                <w:sz w:val="24"/>
                <w:szCs w:val="24"/>
              </w:rPr>
            </w:rPrChange>
          </w:rPr>
          <w:t xml:space="preserve"> и передаваться с помощью любых внешних </w:t>
        </w:r>
      </w:ins>
      <w:proofErr w:type="gramStart"/>
      <w:ins w:id="353" w:author="Acer" w:date="2020-09-28T18:03:00Z">
        <w:r w:rsidRPr="0054734B">
          <w:rPr>
            <w:color w:val="000000"/>
            <w:sz w:val="28"/>
            <w:szCs w:val="28"/>
            <w:rPrChange w:id="354" w:author="Acer" w:date="2020-09-28T18:50:00Z">
              <w:rPr>
                <w:color w:val="000000"/>
                <w:sz w:val="24"/>
                <w:szCs w:val="24"/>
              </w:rPr>
            </w:rPrChange>
          </w:rPr>
          <w:t>носителей(</w:t>
        </w:r>
        <w:proofErr w:type="gramEnd"/>
        <w:r w:rsidRPr="0054734B">
          <w:rPr>
            <w:color w:val="000000"/>
            <w:sz w:val="28"/>
            <w:szCs w:val="28"/>
            <w:rPrChange w:id="355" w:author="Acer" w:date="2020-09-28T18:50:00Z">
              <w:rPr>
                <w:color w:val="000000"/>
                <w:sz w:val="24"/>
                <w:szCs w:val="24"/>
              </w:rPr>
            </w:rPrChange>
          </w:rPr>
          <w:t>диск</w:t>
        </w:r>
      </w:ins>
      <w:ins w:id="356" w:author="Acer" w:date="2020-09-28T18:04:00Z">
        <w:r w:rsidRPr="0054734B">
          <w:rPr>
            <w:color w:val="000000"/>
            <w:sz w:val="28"/>
            <w:szCs w:val="28"/>
            <w:rPrChange w:id="357" w:author="Acer" w:date="2020-09-28T18:50:00Z">
              <w:rPr>
                <w:color w:val="000000"/>
                <w:sz w:val="24"/>
                <w:szCs w:val="24"/>
              </w:rPr>
            </w:rPrChange>
          </w:rPr>
          <w:t xml:space="preserve">и, дискеты ,карты </w:t>
        </w:r>
        <w:proofErr w:type="spellStart"/>
        <w:r w:rsidRPr="0054734B">
          <w:rPr>
            <w:color w:val="000000"/>
            <w:sz w:val="28"/>
            <w:szCs w:val="28"/>
            <w:rPrChange w:id="358" w:author="Acer" w:date="2020-09-28T18:50:00Z">
              <w:rPr>
                <w:color w:val="000000"/>
                <w:sz w:val="24"/>
                <w:szCs w:val="24"/>
              </w:rPr>
            </w:rPrChange>
          </w:rPr>
          <w:t>флеш</w:t>
        </w:r>
        <w:proofErr w:type="spellEnd"/>
        <w:r w:rsidRPr="0054734B">
          <w:rPr>
            <w:color w:val="000000"/>
            <w:sz w:val="28"/>
            <w:szCs w:val="28"/>
            <w:rPrChange w:id="359" w:author="Acer" w:date="2020-09-28T18:50:00Z">
              <w:rPr>
                <w:color w:val="000000"/>
                <w:sz w:val="24"/>
                <w:szCs w:val="24"/>
              </w:rPr>
            </w:rPrChange>
          </w:rPr>
          <w:t>-памяти ,карты памяти).</w:t>
        </w:r>
      </w:ins>
    </w:p>
    <w:p w14:paraId="3ECA8EBB" w14:textId="7BD27DB6" w:rsidR="002C7CDA" w:rsidRDefault="002C7CDA" w:rsidP="00FC6DCD">
      <w:pPr>
        <w:rPr>
          <w:ins w:id="360" w:author="Acer" w:date="2020-09-28T18:11:00Z"/>
          <w:color w:val="000000"/>
          <w:sz w:val="24"/>
          <w:szCs w:val="24"/>
        </w:rPr>
      </w:pPr>
    </w:p>
    <w:p w14:paraId="552DB0E4" w14:textId="77777777" w:rsidR="002C7CDA" w:rsidRPr="00FC6DCD" w:rsidRDefault="002C7CDA" w:rsidP="00FC6DCD">
      <w:pPr>
        <w:rPr>
          <w:ins w:id="361" w:author="Acer" w:date="2020-09-28T17:57:00Z"/>
          <w:sz w:val="24"/>
          <w:szCs w:val="24"/>
          <w:lang w:val="en-US"/>
          <w:rPrChange w:id="362" w:author="Acer" w:date="2020-09-28T18:06:00Z">
            <w:rPr>
              <w:ins w:id="363" w:author="Acer" w:date="2020-09-28T17:57:00Z"/>
            </w:rPr>
          </w:rPrChange>
        </w:rPr>
        <w:pPrChange w:id="364" w:author="Acer" w:date="2020-09-28T17:57:00Z">
          <w:pPr/>
        </w:pPrChange>
      </w:pPr>
    </w:p>
    <w:p w14:paraId="3617DCE5" w14:textId="4168A858" w:rsidR="00CB6DC5" w:rsidRPr="00FC6DCD" w:rsidRDefault="00CB6DC5" w:rsidP="00FC6DCD">
      <w:pPr>
        <w:rPr>
          <w:ins w:id="365" w:author="Acer" w:date="2020-09-28T17:47:00Z"/>
          <w:sz w:val="24"/>
          <w:szCs w:val="24"/>
          <w:rPrChange w:id="366" w:author="Acer" w:date="2020-09-28T17:57:00Z">
            <w:rPr>
              <w:ins w:id="367" w:author="Acer" w:date="2020-09-28T17:47:00Z"/>
              <w:b/>
              <w:sz w:val="32"/>
              <w:szCs w:val="32"/>
            </w:rPr>
          </w:rPrChange>
        </w:rPr>
        <w:pPrChange w:id="368" w:author="Acer" w:date="2020-09-28T17:57:00Z">
          <w:pPr>
            <w:jc w:val="center"/>
          </w:pPr>
        </w:pPrChange>
      </w:pPr>
    </w:p>
    <w:p w14:paraId="6FFDE89F" w14:textId="77777777" w:rsidR="0054734B" w:rsidRDefault="0054734B" w:rsidP="0054734B">
      <w:pPr>
        <w:jc w:val="center"/>
        <w:rPr>
          <w:ins w:id="369" w:author="Acer" w:date="2020-09-28T18:52:00Z"/>
          <w:bCs/>
          <w:sz w:val="32"/>
          <w:szCs w:val="32"/>
        </w:rPr>
      </w:pPr>
    </w:p>
    <w:p w14:paraId="69F1FF9D" w14:textId="77777777" w:rsidR="0054734B" w:rsidRDefault="0054734B" w:rsidP="0054734B">
      <w:pPr>
        <w:jc w:val="center"/>
        <w:rPr>
          <w:ins w:id="370" w:author="Acer" w:date="2020-09-28T18:52:00Z"/>
          <w:bCs/>
          <w:sz w:val="32"/>
          <w:szCs w:val="32"/>
        </w:rPr>
      </w:pPr>
    </w:p>
    <w:p w14:paraId="3CBB9EFE" w14:textId="03E82AD7" w:rsidR="00CB6DC5" w:rsidDel="0054734B" w:rsidRDefault="0054734B" w:rsidP="0054734B">
      <w:pPr>
        <w:jc w:val="center"/>
        <w:rPr>
          <w:del w:id="371" w:author="Acer" w:date="2020-09-28T18:52:00Z"/>
          <w:b/>
          <w:sz w:val="32"/>
          <w:szCs w:val="32"/>
        </w:rPr>
      </w:pPr>
      <w:ins w:id="372" w:author="Acer" w:date="2020-09-28T18:52:00Z">
        <w:r w:rsidRPr="0054734B">
          <w:rPr>
            <w:bCs/>
            <w:sz w:val="32"/>
            <w:szCs w:val="32"/>
            <w:rPrChange w:id="373" w:author="Acer" w:date="2020-09-28T18:52:00Z">
              <w:rPr>
                <w:b/>
                <w:sz w:val="32"/>
                <w:szCs w:val="32"/>
              </w:rPr>
            </w:rPrChange>
          </w:rPr>
          <w:t>5</w:t>
        </w:r>
      </w:ins>
    </w:p>
    <w:p w14:paraId="7CBB3AA6" w14:textId="77777777" w:rsidR="0054734B" w:rsidRPr="0054734B" w:rsidRDefault="0054734B" w:rsidP="0054734B">
      <w:pPr>
        <w:jc w:val="center"/>
        <w:rPr>
          <w:ins w:id="374" w:author="Acer" w:date="2020-09-28T18:52:00Z"/>
          <w:bCs/>
          <w:sz w:val="32"/>
          <w:szCs w:val="32"/>
          <w:rPrChange w:id="375" w:author="Acer" w:date="2020-09-28T18:52:00Z">
            <w:rPr>
              <w:ins w:id="376" w:author="Acer" w:date="2020-09-28T18:52:00Z"/>
              <w:b/>
              <w:sz w:val="32"/>
              <w:szCs w:val="32"/>
            </w:rPr>
          </w:rPrChange>
        </w:rPr>
        <w:pPrChange w:id="377" w:author="Acer" w:date="2020-09-28T18:52:00Z">
          <w:pPr/>
        </w:pPrChange>
      </w:pPr>
    </w:p>
    <w:p w14:paraId="2DF9B4CC" w14:textId="03E676A2" w:rsidR="00557394" w:rsidDel="0054734B" w:rsidRDefault="00557394" w:rsidP="0054734B">
      <w:pPr>
        <w:jc w:val="center"/>
        <w:rPr>
          <w:del w:id="378" w:author="Acer" w:date="2020-09-28T18:52:00Z"/>
          <w:b/>
          <w:sz w:val="32"/>
          <w:szCs w:val="32"/>
        </w:rPr>
      </w:pPr>
    </w:p>
    <w:p w14:paraId="5F99BC8A" w14:textId="77777777" w:rsidR="00557394" w:rsidDel="0054734B" w:rsidRDefault="00557394">
      <w:pPr>
        <w:jc w:val="center"/>
        <w:rPr>
          <w:ins w:id="379" w:author="Пользователь Windows" w:date="2020-09-28T09:58:00Z"/>
          <w:del w:id="380" w:author="Acer" w:date="2020-09-28T18:52:00Z"/>
          <w:b/>
          <w:sz w:val="32"/>
          <w:szCs w:val="32"/>
        </w:rPr>
        <w:pPrChange w:id="381" w:author="Пользователь Windows" w:date="2020-09-28T09:58:00Z">
          <w:pPr/>
        </w:pPrChange>
      </w:pPr>
    </w:p>
    <w:p w14:paraId="27E2F072" w14:textId="77777777" w:rsidR="00557394" w:rsidDel="0054734B" w:rsidRDefault="00557394">
      <w:pPr>
        <w:jc w:val="center"/>
        <w:rPr>
          <w:ins w:id="382" w:author="Пользователь Windows" w:date="2020-09-28T09:58:00Z"/>
          <w:del w:id="383" w:author="Acer" w:date="2020-09-28T18:52:00Z"/>
          <w:b/>
          <w:sz w:val="32"/>
          <w:szCs w:val="32"/>
        </w:rPr>
        <w:pPrChange w:id="384" w:author="Пользователь Windows" w:date="2020-09-28T09:58:00Z">
          <w:pPr/>
        </w:pPrChange>
      </w:pPr>
    </w:p>
    <w:p w14:paraId="482F17FC" w14:textId="77777777" w:rsidR="00557394" w:rsidDel="0054734B" w:rsidRDefault="00557394">
      <w:pPr>
        <w:jc w:val="center"/>
        <w:rPr>
          <w:ins w:id="385" w:author="Пользователь Windows" w:date="2020-09-28T09:58:00Z"/>
          <w:del w:id="386" w:author="Acer" w:date="2020-09-28T18:52:00Z"/>
          <w:b/>
          <w:sz w:val="32"/>
          <w:szCs w:val="32"/>
        </w:rPr>
        <w:pPrChange w:id="387" w:author="Пользователь Windows" w:date="2020-09-28T09:58:00Z">
          <w:pPr/>
        </w:pPrChange>
      </w:pPr>
    </w:p>
    <w:p w14:paraId="51B7FED4" w14:textId="77777777" w:rsidR="00557394" w:rsidDel="0054734B" w:rsidRDefault="00557394">
      <w:pPr>
        <w:jc w:val="center"/>
        <w:rPr>
          <w:ins w:id="388" w:author="Пользователь Windows" w:date="2020-09-28T09:58:00Z"/>
          <w:del w:id="389" w:author="Acer" w:date="2020-09-28T18:52:00Z"/>
          <w:b/>
          <w:sz w:val="32"/>
          <w:szCs w:val="32"/>
        </w:rPr>
        <w:pPrChange w:id="390" w:author="Пользователь Windows" w:date="2020-09-28T09:58:00Z">
          <w:pPr/>
        </w:pPrChange>
      </w:pPr>
    </w:p>
    <w:p w14:paraId="1AB7F484" w14:textId="60FB7F30" w:rsidR="00557394" w:rsidRDefault="002C7CDA" w:rsidP="0054734B">
      <w:pPr>
        <w:jc w:val="center"/>
        <w:rPr>
          <w:ins w:id="391" w:author="Acer" w:date="2020-09-28T18:13:00Z"/>
          <w:b/>
          <w:sz w:val="32"/>
          <w:szCs w:val="32"/>
        </w:rPr>
        <w:pPrChange w:id="392" w:author="Acer" w:date="2020-09-28T18:52:00Z">
          <w:pPr>
            <w:jc w:val="center"/>
          </w:pPr>
        </w:pPrChange>
      </w:pPr>
      <w:ins w:id="393" w:author="Acer" w:date="2020-09-28T18:13:00Z">
        <w:r>
          <w:rPr>
            <w:b/>
            <w:sz w:val="32"/>
            <w:szCs w:val="32"/>
          </w:rPr>
          <w:t>Требования к программной документации</w:t>
        </w:r>
      </w:ins>
    </w:p>
    <w:p w14:paraId="4F068129" w14:textId="058CAD9D" w:rsidR="002C7CDA" w:rsidRPr="0054734B" w:rsidRDefault="002C7CDA" w:rsidP="002C7CDA">
      <w:pPr>
        <w:rPr>
          <w:ins w:id="394" w:author="Acer" w:date="2020-09-28T18:15:00Z"/>
          <w:sz w:val="28"/>
          <w:szCs w:val="28"/>
          <w:rPrChange w:id="395" w:author="Acer" w:date="2020-09-28T18:50:00Z">
            <w:rPr>
              <w:ins w:id="396" w:author="Acer" w:date="2020-09-28T18:15:00Z"/>
            </w:rPr>
          </w:rPrChange>
        </w:rPr>
      </w:pPr>
      <w:ins w:id="397" w:author="Acer" w:date="2020-09-28T18:16:00Z">
        <w:r w:rsidRPr="0054734B">
          <w:rPr>
            <w:sz w:val="28"/>
            <w:szCs w:val="28"/>
            <w:rPrChange w:id="398" w:author="Acer" w:date="2020-09-28T18:50:00Z">
              <w:rPr/>
            </w:rPrChange>
          </w:rPr>
          <w:t>Документы к программе должны быть выполнены в соответствии с ГОСТ 19.106-78 и ГОСТами к каждому виду документа</w:t>
        </w:r>
        <w:r w:rsidRPr="0054734B">
          <w:rPr>
            <w:sz w:val="28"/>
            <w:szCs w:val="28"/>
            <w:rPrChange w:id="399" w:author="Acer" w:date="2020-09-28T18:50:00Z">
              <w:rPr/>
            </w:rPrChange>
          </w:rPr>
          <w:t>.</w:t>
        </w:r>
      </w:ins>
    </w:p>
    <w:p w14:paraId="5D0FB677" w14:textId="3ED7D876" w:rsidR="002C7CDA" w:rsidRDefault="002C7CDA" w:rsidP="002C7CDA">
      <w:pPr>
        <w:rPr>
          <w:ins w:id="400" w:author="Acer" w:date="2020-09-28T18:15:00Z"/>
        </w:rPr>
      </w:pPr>
    </w:p>
    <w:p w14:paraId="7997E98D" w14:textId="53E7B963" w:rsidR="002C7CDA" w:rsidRDefault="002C7CDA" w:rsidP="002C7CDA">
      <w:pPr>
        <w:rPr>
          <w:ins w:id="401" w:author="Acer" w:date="2020-09-28T18:15:00Z"/>
        </w:rPr>
      </w:pPr>
    </w:p>
    <w:p w14:paraId="7BBFEBD8" w14:textId="0CC7B85B" w:rsidR="002C7CDA" w:rsidRDefault="002C7CDA" w:rsidP="002C7CDA">
      <w:pPr>
        <w:rPr>
          <w:ins w:id="402" w:author="Acer" w:date="2020-09-28T18:15:00Z"/>
        </w:rPr>
      </w:pPr>
    </w:p>
    <w:p w14:paraId="64F82A56" w14:textId="1F7D16B0" w:rsidR="002C7CDA" w:rsidRDefault="002C7CDA" w:rsidP="002C7CDA">
      <w:pPr>
        <w:rPr>
          <w:ins w:id="403" w:author="Acer" w:date="2020-09-28T18:15:00Z"/>
        </w:rPr>
      </w:pPr>
    </w:p>
    <w:p w14:paraId="1CDC1191" w14:textId="419AA0EC" w:rsidR="002C7CDA" w:rsidRDefault="002C7CDA" w:rsidP="002C7CDA">
      <w:pPr>
        <w:rPr>
          <w:ins w:id="404" w:author="Acer" w:date="2020-09-28T18:15:00Z"/>
        </w:rPr>
      </w:pPr>
    </w:p>
    <w:p w14:paraId="641C4EE1" w14:textId="2D0B0314" w:rsidR="002C7CDA" w:rsidRDefault="002C7CDA" w:rsidP="002C7CDA">
      <w:pPr>
        <w:rPr>
          <w:ins w:id="405" w:author="Acer" w:date="2020-09-28T18:15:00Z"/>
        </w:rPr>
      </w:pPr>
    </w:p>
    <w:p w14:paraId="1A81DAFA" w14:textId="02BA71F4" w:rsidR="002C7CDA" w:rsidRDefault="002C7CDA" w:rsidP="002C7CDA">
      <w:pPr>
        <w:rPr>
          <w:ins w:id="406" w:author="Acer" w:date="2020-09-28T18:15:00Z"/>
        </w:rPr>
      </w:pPr>
    </w:p>
    <w:p w14:paraId="45B25BE8" w14:textId="667CAAF3" w:rsidR="002C7CDA" w:rsidRDefault="002C7CDA" w:rsidP="002C7CDA">
      <w:pPr>
        <w:rPr>
          <w:ins w:id="407" w:author="Acer" w:date="2020-09-28T18:15:00Z"/>
        </w:rPr>
      </w:pPr>
    </w:p>
    <w:p w14:paraId="57B70AB0" w14:textId="2421D6AF" w:rsidR="002C7CDA" w:rsidRDefault="002C7CDA" w:rsidP="002C7CDA">
      <w:pPr>
        <w:rPr>
          <w:ins w:id="408" w:author="Acer" w:date="2020-09-28T18:15:00Z"/>
        </w:rPr>
      </w:pPr>
    </w:p>
    <w:p w14:paraId="4135BBC2" w14:textId="4570E68E" w:rsidR="002C7CDA" w:rsidRDefault="002C7CDA" w:rsidP="002C7CDA">
      <w:pPr>
        <w:rPr>
          <w:ins w:id="409" w:author="Acer" w:date="2020-09-28T18:15:00Z"/>
        </w:rPr>
      </w:pPr>
    </w:p>
    <w:p w14:paraId="1749B0B4" w14:textId="010C9813" w:rsidR="002C7CDA" w:rsidRDefault="002C7CDA" w:rsidP="002C7CDA">
      <w:pPr>
        <w:rPr>
          <w:ins w:id="410" w:author="Acer" w:date="2020-09-28T18:15:00Z"/>
        </w:rPr>
      </w:pPr>
    </w:p>
    <w:p w14:paraId="5B32CA99" w14:textId="4693242D" w:rsidR="002C7CDA" w:rsidRDefault="002C7CDA" w:rsidP="002C7CDA">
      <w:pPr>
        <w:rPr>
          <w:ins w:id="411" w:author="Acer" w:date="2020-09-28T18:15:00Z"/>
        </w:rPr>
      </w:pPr>
    </w:p>
    <w:p w14:paraId="15DFBA6D" w14:textId="42FFA68A" w:rsidR="002C7CDA" w:rsidRDefault="002C7CDA" w:rsidP="002C7CDA">
      <w:pPr>
        <w:rPr>
          <w:ins w:id="412" w:author="Acer" w:date="2020-09-28T18:15:00Z"/>
        </w:rPr>
      </w:pPr>
    </w:p>
    <w:p w14:paraId="64A4C5C9" w14:textId="20449F11" w:rsidR="002C7CDA" w:rsidRDefault="002C7CDA" w:rsidP="002C7CDA">
      <w:pPr>
        <w:rPr>
          <w:ins w:id="413" w:author="Acer" w:date="2020-09-28T18:15:00Z"/>
        </w:rPr>
      </w:pPr>
    </w:p>
    <w:p w14:paraId="03970A00" w14:textId="546745AA" w:rsidR="002C7CDA" w:rsidRDefault="002C7CDA" w:rsidP="002C7CDA">
      <w:pPr>
        <w:rPr>
          <w:ins w:id="414" w:author="Acer" w:date="2020-09-28T18:15:00Z"/>
        </w:rPr>
      </w:pPr>
    </w:p>
    <w:p w14:paraId="18E87648" w14:textId="290E74BC" w:rsidR="002C7CDA" w:rsidRDefault="002C7CDA" w:rsidP="002C7CDA">
      <w:pPr>
        <w:rPr>
          <w:ins w:id="415" w:author="Acer" w:date="2020-09-28T18:15:00Z"/>
        </w:rPr>
      </w:pPr>
    </w:p>
    <w:p w14:paraId="2AA11C33" w14:textId="01C3AA72" w:rsidR="002C7CDA" w:rsidRDefault="002C7CDA" w:rsidP="002C7CDA">
      <w:pPr>
        <w:rPr>
          <w:ins w:id="416" w:author="Acer" w:date="2020-09-28T18:15:00Z"/>
        </w:rPr>
      </w:pPr>
    </w:p>
    <w:p w14:paraId="4A6E89B1" w14:textId="0DA52093" w:rsidR="002C7CDA" w:rsidRDefault="002C7CDA" w:rsidP="002C7CDA">
      <w:pPr>
        <w:rPr>
          <w:ins w:id="417" w:author="Acer" w:date="2020-09-28T18:15:00Z"/>
        </w:rPr>
      </w:pPr>
    </w:p>
    <w:p w14:paraId="12DF66A5" w14:textId="1F71871C" w:rsidR="002C7CDA" w:rsidRDefault="002C7CDA" w:rsidP="002C7CDA">
      <w:pPr>
        <w:rPr>
          <w:ins w:id="418" w:author="Acer" w:date="2020-09-28T18:15:00Z"/>
        </w:rPr>
      </w:pPr>
    </w:p>
    <w:p w14:paraId="6158F55E" w14:textId="2CC9F9D5" w:rsidR="002C7CDA" w:rsidRDefault="002C7CDA" w:rsidP="002C7CDA">
      <w:pPr>
        <w:rPr>
          <w:ins w:id="419" w:author="Acer" w:date="2020-09-28T18:15:00Z"/>
        </w:rPr>
      </w:pPr>
    </w:p>
    <w:p w14:paraId="5B821C52" w14:textId="29855B9E" w:rsidR="002C7CDA" w:rsidRDefault="002C7CDA" w:rsidP="002C7CDA">
      <w:pPr>
        <w:rPr>
          <w:ins w:id="420" w:author="Acer" w:date="2020-09-28T18:15:00Z"/>
        </w:rPr>
      </w:pPr>
    </w:p>
    <w:p w14:paraId="7C189077" w14:textId="556B1DCA" w:rsidR="002C7CDA" w:rsidRDefault="002C7CDA" w:rsidP="002C7CDA">
      <w:pPr>
        <w:rPr>
          <w:ins w:id="421" w:author="Acer" w:date="2020-09-28T18:15:00Z"/>
        </w:rPr>
      </w:pPr>
    </w:p>
    <w:p w14:paraId="0962B244" w14:textId="2A5D930D" w:rsidR="002C7CDA" w:rsidRDefault="002C7CDA" w:rsidP="002C7CDA">
      <w:pPr>
        <w:rPr>
          <w:ins w:id="422" w:author="Acer" w:date="2020-09-28T18:15:00Z"/>
        </w:rPr>
      </w:pPr>
    </w:p>
    <w:p w14:paraId="62DF23FA" w14:textId="257407E3" w:rsidR="002C7CDA" w:rsidRDefault="002C7CDA" w:rsidP="002C7CDA">
      <w:pPr>
        <w:rPr>
          <w:ins w:id="423" w:author="Acer" w:date="2020-09-28T18:15:00Z"/>
        </w:rPr>
      </w:pPr>
    </w:p>
    <w:p w14:paraId="6F5F4FAD" w14:textId="3680933D" w:rsidR="002C7CDA" w:rsidRDefault="002C7CDA" w:rsidP="002C7CDA">
      <w:pPr>
        <w:rPr>
          <w:ins w:id="424" w:author="Acer" w:date="2020-09-28T18:15:00Z"/>
        </w:rPr>
      </w:pPr>
    </w:p>
    <w:p w14:paraId="7D9D5A81" w14:textId="18A614C8" w:rsidR="002C7CDA" w:rsidRDefault="002C7CDA" w:rsidP="002C7CDA">
      <w:pPr>
        <w:rPr>
          <w:ins w:id="425" w:author="Acer" w:date="2020-09-28T18:15:00Z"/>
        </w:rPr>
      </w:pPr>
    </w:p>
    <w:p w14:paraId="3677F155" w14:textId="327217F5" w:rsidR="002C7CDA" w:rsidRDefault="002C7CDA" w:rsidP="002C7CDA">
      <w:pPr>
        <w:rPr>
          <w:ins w:id="426" w:author="Acer" w:date="2020-09-28T18:15:00Z"/>
        </w:rPr>
      </w:pPr>
    </w:p>
    <w:p w14:paraId="55E57E6E" w14:textId="60302158" w:rsidR="002C7CDA" w:rsidRDefault="002C7CDA" w:rsidP="002C7CDA">
      <w:pPr>
        <w:rPr>
          <w:ins w:id="427" w:author="Acer" w:date="2020-09-28T18:15:00Z"/>
        </w:rPr>
      </w:pPr>
    </w:p>
    <w:p w14:paraId="317C0F93" w14:textId="75030EE4" w:rsidR="002C7CDA" w:rsidRPr="0054734B" w:rsidRDefault="0054734B" w:rsidP="0054734B">
      <w:pPr>
        <w:jc w:val="center"/>
        <w:rPr>
          <w:ins w:id="428" w:author="Пользователь Windows" w:date="2020-09-28T09:58:00Z"/>
          <w:bCs/>
          <w:sz w:val="32"/>
          <w:szCs w:val="32"/>
          <w:rPrChange w:id="429" w:author="Acer" w:date="2020-09-28T18:53:00Z">
            <w:rPr>
              <w:ins w:id="430" w:author="Пользователь Windows" w:date="2020-09-28T09:58:00Z"/>
              <w:b/>
              <w:sz w:val="32"/>
              <w:szCs w:val="32"/>
            </w:rPr>
          </w:rPrChange>
        </w:rPr>
        <w:pPrChange w:id="431" w:author="Acer" w:date="2020-09-28T18:52:00Z">
          <w:pPr/>
        </w:pPrChange>
      </w:pPr>
      <w:ins w:id="432" w:author="Acer" w:date="2020-09-28T18:52:00Z">
        <w:r w:rsidRPr="0054734B">
          <w:rPr>
            <w:bCs/>
            <w:sz w:val="32"/>
            <w:szCs w:val="32"/>
            <w:rPrChange w:id="433" w:author="Acer" w:date="2020-09-28T18:53:00Z">
              <w:rPr>
                <w:bCs/>
                <w:sz w:val="28"/>
                <w:szCs w:val="28"/>
              </w:rPr>
            </w:rPrChange>
          </w:rPr>
          <w:t>6</w:t>
        </w:r>
      </w:ins>
    </w:p>
    <w:p w14:paraId="1E2C3C34" w14:textId="5F5DF402" w:rsidR="00557394" w:rsidRDefault="002C7CDA">
      <w:pPr>
        <w:jc w:val="center"/>
        <w:rPr>
          <w:ins w:id="434" w:author="Acer" w:date="2020-09-28T18:16:00Z"/>
          <w:b/>
          <w:sz w:val="32"/>
          <w:szCs w:val="32"/>
        </w:rPr>
      </w:pPr>
      <w:ins w:id="435" w:author="Acer" w:date="2020-09-28T18:16:00Z">
        <w:r>
          <w:rPr>
            <w:b/>
            <w:sz w:val="32"/>
            <w:szCs w:val="32"/>
          </w:rPr>
          <w:lastRenderedPageBreak/>
          <w:t>Технико-экономические показатели</w:t>
        </w:r>
      </w:ins>
    </w:p>
    <w:p w14:paraId="3266D4FB" w14:textId="20FBD19F" w:rsidR="002C7CDA" w:rsidRPr="0054734B" w:rsidRDefault="002C7CDA" w:rsidP="002C7CDA">
      <w:pPr>
        <w:rPr>
          <w:ins w:id="436" w:author="Acer" w:date="2020-09-28T18:17:00Z"/>
          <w:sz w:val="28"/>
          <w:szCs w:val="28"/>
          <w:rPrChange w:id="437" w:author="Acer" w:date="2020-09-28T18:50:00Z">
            <w:rPr>
              <w:ins w:id="438" w:author="Acer" w:date="2020-09-28T18:17:00Z"/>
            </w:rPr>
          </w:rPrChange>
        </w:rPr>
      </w:pPr>
      <w:ins w:id="439" w:author="Acer" w:date="2020-09-28T18:16:00Z">
        <w:r w:rsidRPr="0054734B">
          <w:rPr>
            <w:sz w:val="28"/>
            <w:szCs w:val="28"/>
            <w:rPrChange w:id="440" w:author="Acer" w:date="2020-09-28T18:50:00Z">
              <w:rPr/>
            </w:rPrChange>
          </w:rPr>
          <w:t>В рамках данной работы расчёт экономической эффективности не предусмотрен</w:t>
        </w:r>
      </w:ins>
    </w:p>
    <w:p w14:paraId="77A58026" w14:textId="5C3FAA53" w:rsidR="00551468" w:rsidRPr="0054734B" w:rsidRDefault="00551468" w:rsidP="002C7CDA">
      <w:pPr>
        <w:rPr>
          <w:ins w:id="441" w:author="Acer" w:date="2020-09-28T18:18:00Z"/>
          <w:sz w:val="28"/>
          <w:szCs w:val="28"/>
          <w:rPrChange w:id="442" w:author="Acer" w:date="2020-09-28T18:50:00Z">
            <w:rPr>
              <w:ins w:id="443" w:author="Acer" w:date="2020-09-28T18:18:00Z"/>
            </w:rPr>
          </w:rPrChange>
        </w:rPr>
      </w:pPr>
      <w:ins w:id="444" w:author="Acer" w:date="2020-09-28T18:17:00Z">
        <w:r w:rsidRPr="0054734B">
          <w:rPr>
            <w:sz w:val="28"/>
            <w:szCs w:val="28"/>
            <w:rPrChange w:id="445" w:author="Acer" w:date="2020-09-28T18:50:00Z">
              <w:rPr/>
            </w:rPrChange>
          </w:rPr>
          <w:t>Предполагаемая потребность обуславливается тем фактом, что на данный момент</w:t>
        </w:r>
        <w:r w:rsidRPr="0054734B">
          <w:rPr>
            <w:sz w:val="28"/>
            <w:szCs w:val="28"/>
            <w:rPrChange w:id="446" w:author="Acer" w:date="2020-09-28T18:50:00Z">
              <w:rPr/>
            </w:rPrChange>
          </w:rPr>
          <w:t xml:space="preserve"> множество людей играют в игры.</w:t>
        </w:r>
      </w:ins>
    </w:p>
    <w:p w14:paraId="117612D0" w14:textId="38F5832F" w:rsidR="00551468" w:rsidRPr="0054734B" w:rsidRDefault="00551468" w:rsidP="002C7CDA">
      <w:pPr>
        <w:rPr>
          <w:ins w:id="447" w:author="Acer" w:date="2020-09-28T18:19:00Z"/>
          <w:sz w:val="28"/>
          <w:szCs w:val="28"/>
          <w:rPrChange w:id="448" w:author="Acer" w:date="2020-09-28T18:50:00Z">
            <w:rPr>
              <w:ins w:id="449" w:author="Acer" w:date="2020-09-28T18:19:00Z"/>
            </w:rPr>
          </w:rPrChange>
        </w:rPr>
      </w:pPr>
      <w:ins w:id="450" w:author="Acer" w:date="2020-09-28T18:18:00Z">
        <w:r w:rsidRPr="0054734B">
          <w:rPr>
            <w:sz w:val="28"/>
            <w:szCs w:val="28"/>
            <w:rPrChange w:id="451" w:author="Acer" w:date="2020-09-28T18:50:00Z">
              <w:rPr/>
            </w:rPrChange>
          </w:rPr>
          <w:t xml:space="preserve">На момент начала разработки на рынке было выявлено </w:t>
        </w:r>
        <w:r w:rsidRPr="0054734B">
          <w:rPr>
            <w:sz w:val="28"/>
            <w:szCs w:val="28"/>
            <w:rPrChange w:id="452" w:author="Acer" w:date="2020-09-28T18:50:00Z">
              <w:rPr/>
            </w:rPrChange>
          </w:rPr>
          <w:t xml:space="preserve">немного </w:t>
        </w:r>
        <w:r w:rsidRPr="0054734B">
          <w:rPr>
            <w:sz w:val="28"/>
            <w:szCs w:val="28"/>
            <w:rPrChange w:id="453" w:author="Acer" w:date="2020-09-28T18:50:00Z">
              <w:rPr/>
            </w:rPrChange>
          </w:rPr>
          <w:t>аналогичных продуктов</w:t>
        </w:r>
        <w:r w:rsidRPr="0054734B">
          <w:rPr>
            <w:sz w:val="28"/>
            <w:szCs w:val="28"/>
            <w:rPrChange w:id="454" w:author="Acer" w:date="2020-09-28T18:50:00Z">
              <w:rPr/>
            </w:rPrChange>
          </w:rPr>
          <w:t>.</w:t>
        </w:r>
      </w:ins>
    </w:p>
    <w:p w14:paraId="3DB6735F" w14:textId="1B74E06D" w:rsidR="00551468" w:rsidRDefault="00551468" w:rsidP="002C7CDA">
      <w:pPr>
        <w:rPr>
          <w:ins w:id="455" w:author="Acer" w:date="2020-09-28T18:19:00Z"/>
        </w:rPr>
      </w:pPr>
    </w:p>
    <w:p w14:paraId="6DD27210" w14:textId="3D6EC00E" w:rsidR="00551468" w:rsidRDefault="00551468" w:rsidP="002C7CDA">
      <w:pPr>
        <w:rPr>
          <w:ins w:id="456" w:author="Acer" w:date="2020-09-28T18:19:00Z"/>
        </w:rPr>
      </w:pPr>
    </w:p>
    <w:p w14:paraId="5CCAB6D2" w14:textId="67D4790B" w:rsidR="00551468" w:rsidRDefault="00551468" w:rsidP="002C7CDA">
      <w:pPr>
        <w:rPr>
          <w:ins w:id="457" w:author="Acer" w:date="2020-09-28T18:19:00Z"/>
        </w:rPr>
      </w:pPr>
    </w:p>
    <w:p w14:paraId="5D348445" w14:textId="42C32CC6" w:rsidR="00551468" w:rsidRDefault="00551468" w:rsidP="002C7CDA">
      <w:pPr>
        <w:rPr>
          <w:ins w:id="458" w:author="Acer" w:date="2020-09-28T18:19:00Z"/>
        </w:rPr>
      </w:pPr>
    </w:p>
    <w:p w14:paraId="54997C5F" w14:textId="1F453D8D" w:rsidR="00551468" w:rsidRDefault="00551468" w:rsidP="002C7CDA">
      <w:pPr>
        <w:rPr>
          <w:ins w:id="459" w:author="Acer" w:date="2020-09-28T18:19:00Z"/>
        </w:rPr>
      </w:pPr>
    </w:p>
    <w:p w14:paraId="3E57196C" w14:textId="2E771DDA" w:rsidR="00551468" w:rsidRDefault="00551468" w:rsidP="002C7CDA">
      <w:pPr>
        <w:rPr>
          <w:ins w:id="460" w:author="Acer" w:date="2020-09-28T18:19:00Z"/>
        </w:rPr>
      </w:pPr>
    </w:p>
    <w:p w14:paraId="2AC0F0F7" w14:textId="46E8F31F" w:rsidR="00551468" w:rsidRDefault="00551468" w:rsidP="002C7CDA">
      <w:pPr>
        <w:rPr>
          <w:ins w:id="461" w:author="Acer" w:date="2020-09-28T18:19:00Z"/>
        </w:rPr>
      </w:pPr>
    </w:p>
    <w:p w14:paraId="71C3B95C" w14:textId="7CAAFB19" w:rsidR="00551468" w:rsidRDefault="00551468" w:rsidP="002C7CDA">
      <w:pPr>
        <w:rPr>
          <w:ins w:id="462" w:author="Acer" w:date="2020-09-28T18:19:00Z"/>
        </w:rPr>
      </w:pPr>
    </w:p>
    <w:p w14:paraId="466FF7E0" w14:textId="508527B6" w:rsidR="00551468" w:rsidRDefault="00551468" w:rsidP="002C7CDA">
      <w:pPr>
        <w:rPr>
          <w:ins w:id="463" w:author="Acer" w:date="2020-09-28T18:19:00Z"/>
        </w:rPr>
      </w:pPr>
    </w:p>
    <w:p w14:paraId="1F515B11" w14:textId="0F1F6EE0" w:rsidR="00551468" w:rsidRDefault="00551468" w:rsidP="002C7CDA">
      <w:pPr>
        <w:rPr>
          <w:ins w:id="464" w:author="Acer" w:date="2020-09-28T18:19:00Z"/>
        </w:rPr>
      </w:pPr>
    </w:p>
    <w:p w14:paraId="43ED36BB" w14:textId="7E5975FA" w:rsidR="00551468" w:rsidRDefault="00551468" w:rsidP="002C7CDA">
      <w:pPr>
        <w:rPr>
          <w:ins w:id="465" w:author="Acer" w:date="2020-09-28T18:19:00Z"/>
        </w:rPr>
      </w:pPr>
    </w:p>
    <w:p w14:paraId="490FF40D" w14:textId="041276DC" w:rsidR="00551468" w:rsidRDefault="00551468" w:rsidP="002C7CDA">
      <w:pPr>
        <w:rPr>
          <w:ins w:id="466" w:author="Acer" w:date="2020-09-28T18:19:00Z"/>
        </w:rPr>
      </w:pPr>
    </w:p>
    <w:p w14:paraId="53668B1F" w14:textId="1FF3FCC1" w:rsidR="00551468" w:rsidRDefault="00551468" w:rsidP="002C7CDA">
      <w:pPr>
        <w:rPr>
          <w:ins w:id="467" w:author="Acer" w:date="2020-09-28T18:19:00Z"/>
        </w:rPr>
      </w:pPr>
    </w:p>
    <w:p w14:paraId="6E343F71" w14:textId="6572CF41" w:rsidR="00551468" w:rsidRDefault="00551468" w:rsidP="002C7CDA">
      <w:pPr>
        <w:rPr>
          <w:ins w:id="468" w:author="Acer" w:date="2020-09-28T18:19:00Z"/>
        </w:rPr>
      </w:pPr>
    </w:p>
    <w:p w14:paraId="0085DE8A" w14:textId="2AB6F328" w:rsidR="00551468" w:rsidRDefault="00551468" w:rsidP="002C7CDA">
      <w:pPr>
        <w:rPr>
          <w:ins w:id="469" w:author="Acer" w:date="2020-09-28T18:19:00Z"/>
        </w:rPr>
      </w:pPr>
    </w:p>
    <w:p w14:paraId="479B00A7" w14:textId="2074D1B6" w:rsidR="00551468" w:rsidRDefault="00551468" w:rsidP="002C7CDA">
      <w:pPr>
        <w:rPr>
          <w:ins w:id="470" w:author="Acer" w:date="2020-09-28T18:19:00Z"/>
        </w:rPr>
      </w:pPr>
    </w:p>
    <w:p w14:paraId="3C9DF667" w14:textId="1302AB9B" w:rsidR="00551468" w:rsidRDefault="00551468" w:rsidP="002C7CDA">
      <w:pPr>
        <w:rPr>
          <w:ins w:id="471" w:author="Acer" w:date="2020-09-28T18:19:00Z"/>
        </w:rPr>
      </w:pPr>
    </w:p>
    <w:p w14:paraId="687E1925" w14:textId="4897975A" w:rsidR="00551468" w:rsidRDefault="00551468" w:rsidP="002C7CDA">
      <w:pPr>
        <w:rPr>
          <w:ins w:id="472" w:author="Acer" w:date="2020-09-28T18:19:00Z"/>
        </w:rPr>
      </w:pPr>
    </w:p>
    <w:p w14:paraId="7A963BA5" w14:textId="707B34FB" w:rsidR="00551468" w:rsidRDefault="00551468" w:rsidP="002C7CDA">
      <w:pPr>
        <w:rPr>
          <w:ins w:id="473" w:author="Acer" w:date="2020-09-28T18:19:00Z"/>
        </w:rPr>
      </w:pPr>
    </w:p>
    <w:p w14:paraId="41AC6DC1" w14:textId="0EFB6699" w:rsidR="00551468" w:rsidRDefault="00551468" w:rsidP="002C7CDA">
      <w:pPr>
        <w:rPr>
          <w:ins w:id="474" w:author="Acer" w:date="2020-09-28T18:19:00Z"/>
        </w:rPr>
      </w:pPr>
    </w:p>
    <w:p w14:paraId="5D9BBB1F" w14:textId="3A666F4D" w:rsidR="00551468" w:rsidRDefault="00551468" w:rsidP="002C7CDA">
      <w:pPr>
        <w:rPr>
          <w:ins w:id="475" w:author="Acer" w:date="2020-09-28T18:19:00Z"/>
        </w:rPr>
      </w:pPr>
    </w:p>
    <w:p w14:paraId="06C8AB0D" w14:textId="5B56CF8A" w:rsidR="00551468" w:rsidRDefault="00551468" w:rsidP="002C7CDA">
      <w:pPr>
        <w:rPr>
          <w:ins w:id="476" w:author="Acer" w:date="2020-09-28T18:19:00Z"/>
        </w:rPr>
      </w:pPr>
    </w:p>
    <w:p w14:paraId="2C64B55B" w14:textId="2E8E1DD4" w:rsidR="00551468" w:rsidRDefault="00551468" w:rsidP="002C7CDA">
      <w:pPr>
        <w:rPr>
          <w:ins w:id="477" w:author="Acer" w:date="2020-09-28T18:19:00Z"/>
        </w:rPr>
      </w:pPr>
    </w:p>
    <w:p w14:paraId="1D1B2995" w14:textId="3616EB42" w:rsidR="00551468" w:rsidRDefault="00551468" w:rsidP="002C7CDA">
      <w:pPr>
        <w:rPr>
          <w:ins w:id="478" w:author="Acer" w:date="2020-09-28T18:19:00Z"/>
        </w:rPr>
      </w:pPr>
    </w:p>
    <w:p w14:paraId="474E2901" w14:textId="77777777" w:rsidR="0054734B" w:rsidRDefault="0054734B" w:rsidP="0054734B">
      <w:pPr>
        <w:jc w:val="center"/>
        <w:rPr>
          <w:ins w:id="479" w:author="Acer" w:date="2020-09-28T18:53:00Z"/>
          <w:sz w:val="32"/>
          <w:szCs w:val="32"/>
        </w:rPr>
      </w:pPr>
      <w:ins w:id="480" w:author="Acer" w:date="2020-09-28T18:53:00Z">
        <w:r w:rsidRPr="0054734B">
          <w:rPr>
            <w:sz w:val="32"/>
            <w:szCs w:val="32"/>
            <w:rPrChange w:id="481" w:author="Acer" w:date="2020-09-28T18:53:00Z">
              <w:rPr/>
            </w:rPrChange>
          </w:rPr>
          <w:t>7</w:t>
        </w:r>
      </w:ins>
    </w:p>
    <w:p w14:paraId="3AD1B124" w14:textId="652B4049" w:rsidR="00551468" w:rsidRPr="0054734B" w:rsidRDefault="00551468" w:rsidP="0054734B">
      <w:pPr>
        <w:jc w:val="center"/>
        <w:rPr>
          <w:ins w:id="482" w:author="Acer" w:date="2020-09-28T18:19:00Z"/>
          <w:sz w:val="32"/>
          <w:szCs w:val="32"/>
          <w:rPrChange w:id="483" w:author="Acer" w:date="2020-09-28T18:53:00Z">
            <w:rPr>
              <w:ins w:id="484" w:author="Acer" w:date="2020-09-28T18:19:00Z"/>
              <w:b/>
              <w:bCs/>
              <w:sz w:val="32"/>
              <w:szCs w:val="32"/>
            </w:rPr>
          </w:rPrChange>
        </w:rPr>
        <w:pPrChange w:id="485" w:author="Acer" w:date="2020-09-28T18:53:00Z">
          <w:pPr>
            <w:jc w:val="center"/>
          </w:pPr>
        </w:pPrChange>
      </w:pPr>
      <w:ins w:id="486" w:author="Acer" w:date="2020-09-28T18:19:00Z">
        <w:r w:rsidRPr="00551468">
          <w:rPr>
            <w:b/>
            <w:bCs/>
            <w:sz w:val="32"/>
            <w:szCs w:val="32"/>
            <w:rPrChange w:id="487" w:author="Acer" w:date="2020-09-28T18:19:00Z">
              <w:rPr/>
            </w:rPrChange>
          </w:rPr>
          <w:lastRenderedPageBreak/>
          <w:t>Стадии и этапы разработки</w:t>
        </w:r>
      </w:ins>
    </w:p>
    <w:p w14:paraId="3D29B24E" w14:textId="5BD5FC82" w:rsidR="00551468" w:rsidRPr="005C74DF" w:rsidRDefault="00551468" w:rsidP="00551468">
      <w:pPr>
        <w:rPr>
          <w:ins w:id="488" w:author="Acer" w:date="2020-09-28T18:20:00Z"/>
          <w:sz w:val="28"/>
          <w:szCs w:val="28"/>
          <w:rPrChange w:id="489" w:author="Acer" w:date="2020-09-28T18:34:00Z">
            <w:rPr>
              <w:ins w:id="490" w:author="Acer" w:date="2020-09-28T18:20:00Z"/>
              <w:sz w:val="28"/>
              <w:szCs w:val="28"/>
            </w:rPr>
          </w:rPrChange>
        </w:rPr>
      </w:pPr>
      <w:ins w:id="491" w:author="Acer" w:date="2020-09-28T18:20:00Z">
        <w:r w:rsidRPr="005C74DF">
          <w:rPr>
            <w:sz w:val="28"/>
            <w:szCs w:val="28"/>
            <w:rPrChange w:id="492" w:author="Acer" w:date="2020-09-28T18:34:00Z">
              <w:rPr>
                <w:sz w:val="28"/>
                <w:szCs w:val="28"/>
              </w:rPr>
            </w:rPrChange>
          </w:rPr>
          <w:t>Программа должна разрабатываться в несколько этапов</w:t>
        </w:r>
        <w:r w:rsidRPr="005C74DF">
          <w:rPr>
            <w:sz w:val="28"/>
            <w:szCs w:val="28"/>
            <w:rPrChange w:id="493" w:author="Acer" w:date="2020-09-28T18:34:00Z">
              <w:rPr>
                <w:sz w:val="28"/>
                <w:szCs w:val="28"/>
                <w:lang w:val="en-US"/>
              </w:rPr>
            </w:rPrChange>
          </w:rPr>
          <w:t>:</w:t>
        </w:r>
      </w:ins>
    </w:p>
    <w:p w14:paraId="3B44F9CB" w14:textId="45B22C62" w:rsidR="00551468" w:rsidRPr="005C74DF" w:rsidRDefault="00551468" w:rsidP="00551468">
      <w:pPr>
        <w:rPr>
          <w:ins w:id="494" w:author="Acer" w:date="2020-09-28T18:21:00Z"/>
          <w:sz w:val="28"/>
          <w:szCs w:val="28"/>
          <w:rPrChange w:id="495" w:author="Acer" w:date="2020-09-28T18:34:00Z">
            <w:rPr>
              <w:ins w:id="496" w:author="Acer" w:date="2020-09-28T18:21:00Z"/>
              <w:sz w:val="28"/>
              <w:szCs w:val="28"/>
              <w:lang w:val="en-US"/>
            </w:rPr>
          </w:rPrChange>
        </w:rPr>
      </w:pPr>
      <w:ins w:id="497" w:author="Acer" w:date="2020-09-28T18:27:00Z">
        <w:r w:rsidRPr="005C74DF">
          <w:rPr>
            <w:sz w:val="28"/>
            <w:szCs w:val="28"/>
            <w:rPrChange w:id="498" w:author="Acer" w:date="2020-09-28T18:34:00Z">
              <w:rPr>
                <w:sz w:val="28"/>
                <w:szCs w:val="28"/>
              </w:rPr>
            </w:rPrChange>
          </w:rPr>
          <w:t>-</w:t>
        </w:r>
      </w:ins>
      <w:ins w:id="499" w:author="Acer" w:date="2020-09-28T18:20:00Z">
        <w:r w:rsidRPr="005C74DF">
          <w:rPr>
            <w:sz w:val="28"/>
            <w:szCs w:val="28"/>
            <w:rPrChange w:id="500" w:author="Acer" w:date="2020-09-28T18:34:00Z">
              <w:rPr>
                <w:sz w:val="28"/>
                <w:szCs w:val="28"/>
              </w:rPr>
            </w:rPrChange>
          </w:rPr>
          <w:t>Изучение языка программирования С</w:t>
        </w:r>
      </w:ins>
      <w:ins w:id="501" w:author="Acer" w:date="2020-09-28T18:21:00Z">
        <w:r w:rsidRPr="005C74DF">
          <w:rPr>
            <w:sz w:val="28"/>
            <w:szCs w:val="28"/>
            <w:rPrChange w:id="502" w:author="Acer" w:date="2020-09-28T18:34:00Z">
              <w:rPr>
                <w:sz w:val="28"/>
                <w:szCs w:val="28"/>
                <w:lang w:val="en-US"/>
              </w:rPr>
            </w:rPrChange>
          </w:rPr>
          <w:t>#</w:t>
        </w:r>
      </w:ins>
    </w:p>
    <w:p w14:paraId="70CEF3A6" w14:textId="21DDB156" w:rsidR="00551468" w:rsidRPr="005C74DF" w:rsidRDefault="00551468" w:rsidP="00551468">
      <w:pPr>
        <w:rPr>
          <w:ins w:id="503" w:author="Acer" w:date="2020-09-28T18:27:00Z"/>
          <w:sz w:val="28"/>
          <w:szCs w:val="28"/>
          <w:rPrChange w:id="504" w:author="Acer" w:date="2020-09-28T18:34:00Z">
            <w:rPr>
              <w:ins w:id="505" w:author="Acer" w:date="2020-09-28T18:27:00Z"/>
              <w:sz w:val="28"/>
              <w:szCs w:val="28"/>
              <w:lang w:val="en-US"/>
            </w:rPr>
          </w:rPrChange>
        </w:rPr>
      </w:pPr>
      <w:ins w:id="506" w:author="Acer" w:date="2020-09-28T18:27:00Z">
        <w:r w:rsidRPr="005C74DF">
          <w:rPr>
            <w:sz w:val="28"/>
            <w:szCs w:val="28"/>
            <w:rPrChange w:id="507" w:author="Acer" w:date="2020-09-28T18:34:00Z">
              <w:rPr>
                <w:sz w:val="28"/>
                <w:szCs w:val="28"/>
              </w:rPr>
            </w:rPrChange>
          </w:rPr>
          <w:t>-</w:t>
        </w:r>
      </w:ins>
      <w:ins w:id="508" w:author="Acer" w:date="2020-09-28T18:21:00Z">
        <w:r w:rsidRPr="005C74DF">
          <w:rPr>
            <w:sz w:val="28"/>
            <w:szCs w:val="28"/>
            <w:rPrChange w:id="509" w:author="Acer" w:date="2020-09-28T18:34:00Z">
              <w:rPr>
                <w:sz w:val="28"/>
                <w:szCs w:val="28"/>
              </w:rPr>
            </w:rPrChange>
          </w:rPr>
          <w:t xml:space="preserve">Знакомство со средой разработки </w:t>
        </w:r>
        <w:r w:rsidRPr="005C74DF">
          <w:rPr>
            <w:sz w:val="28"/>
            <w:szCs w:val="28"/>
            <w:lang w:val="en-US"/>
            <w:rPrChange w:id="510" w:author="Acer" w:date="2020-09-28T18:34:00Z">
              <w:rPr>
                <w:sz w:val="28"/>
                <w:szCs w:val="28"/>
                <w:lang w:val="en-US"/>
              </w:rPr>
            </w:rPrChange>
          </w:rPr>
          <w:t>Unity</w:t>
        </w:r>
      </w:ins>
    </w:p>
    <w:p w14:paraId="50E8FD45" w14:textId="3E51455C" w:rsidR="00551468" w:rsidRPr="005C74DF" w:rsidRDefault="00551468" w:rsidP="00551468">
      <w:pPr>
        <w:rPr>
          <w:ins w:id="511" w:author="Acer" w:date="2020-09-28T18:27:00Z"/>
          <w:sz w:val="28"/>
          <w:szCs w:val="28"/>
          <w:rPrChange w:id="512" w:author="Acer" w:date="2020-09-28T18:34:00Z">
            <w:rPr>
              <w:ins w:id="513" w:author="Acer" w:date="2020-09-28T18:27:00Z"/>
              <w:sz w:val="28"/>
              <w:szCs w:val="28"/>
            </w:rPr>
          </w:rPrChange>
        </w:rPr>
      </w:pPr>
      <w:ins w:id="514" w:author="Acer" w:date="2020-09-28T18:27:00Z">
        <w:r w:rsidRPr="005C74DF">
          <w:rPr>
            <w:sz w:val="28"/>
            <w:szCs w:val="28"/>
            <w:rPrChange w:id="515" w:author="Acer" w:date="2020-09-28T18:34:00Z">
              <w:rPr>
                <w:sz w:val="28"/>
                <w:szCs w:val="28"/>
              </w:rPr>
            </w:rPrChange>
          </w:rPr>
          <w:t xml:space="preserve">-Продумывание сюжета игры и </w:t>
        </w:r>
        <w:r w:rsidR="005C74DF" w:rsidRPr="005C74DF">
          <w:rPr>
            <w:sz w:val="28"/>
            <w:szCs w:val="28"/>
            <w:rPrChange w:id="516" w:author="Acer" w:date="2020-09-28T18:34:00Z">
              <w:rPr>
                <w:sz w:val="28"/>
                <w:szCs w:val="28"/>
              </w:rPr>
            </w:rPrChange>
          </w:rPr>
          <w:t>распределение объёма работы над кодом программы</w:t>
        </w:r>
      </w:ins>
    </w:p>
    <w:p w14:paraId="4EDEA92C" w14:textId="5807BE28" w:rsidR="005C74DF" w:rsidRPr="005C74DF" w:rsidRDefault="005C74DF" w:rsidP="00551468">
      <w:pPr>
        <w:rPr>
          <w:ins w:id="517" w:author="Acer" w:date="2020-09-28T18:28:00Z"/>
          <w:sz w:val="28"/>
          <w:szCs w:val="28"/>
          <w:rPrChange w:id="518" w:author="Acer" w:date="2020-09-28T18:34:00Z">
            <w:rPr>
              <w:ins w:id="519" w:author="Acer" w:date="2020-09-28T18:28:00Z"/>
              <w:sz w:val="28"/>
              <w:szCs w:val="28"/>
            </w:rPr>
          </w:rPrChange>
        </w:rPr>
      </w:pPr>
      <w:ins w:id="520" w:author="Acer" w:date="2020-09-28T18:27:00Z">
        <w:r w:rsidRPr="005C74DF">
          <w:rPr>
            <w:sz w:val="28"/>
            <w:szCs w:val="28"/>
            <w:rPrChange w:id="521" w:author="Acer" w:date="2020-09-28T18:34:00Z">
              <w:rPr>
                <w:sz w:val="28"/>
                <w:szCs w:val="28"/>
              </w:rPr>
            </w:rPrChange>
          </w:rPr>
          <w:t xml:space="preserve">-Написание кода </w:t>
        </w:r>
        <w:proofErr w:type="gramStart"/>
        <w:r w:rsidRPr="005C74DF">
          <w:rPr>
            <w:sz w:val="28"/>
            <w:szCs w:val="28"/>
            <w:rPrChange w:id="522" w:author="Acer" w:date="2020-09-28T18:34:00Z">
              <w:rPr>
                <w:sz w:val="28"/>
                <w:szCs w:val="28"/>
              </w:rPr>
            </w:rPrChange>
          </w:rPr>
          <w:t>программы(</w:t>
        </w:r>
        <w:proofErr w:type="gramEnd"/>
        <w:r w:rsidRPr="005C74DF">
          <w:rPr>
            <w:sz w:val="28"/>
            <w:szCs w:val="28"/>
            <w:rPrChange w:id="523" w:author="Acer" w:date="2020-09-28T18:34:00Z">
              <w:rPr>
                <w:sz w:val="28"/>
                <w:szCs w:val="28"/>
              </w:rPr>
            </w:rPrChange>
          </w:rPr>
          <w:t>будет также происход</w:t>
        </w:r>
      </w:ins>
      <w:ins w:id="524" w:author="Acer" w:date="2020-09-28T18:28:00Z">
        <w:r w:rsidRPr="005C74DF">
          <w:rPr>
            <w:sz w:val="28"/>
            <w:szCs w:val="28"/>
            <w:rPrChange w:id="525" w:author="Acer" w:date="2020-09-28T18:34:00Z">
              <w:rPr>
                <w:sz w:val="28"/>
                <w:szCs w:val="28"/>
              </w:rPr>
            </w:rPrChange>
          </w:rPr>
          <w:t>ить в несколько этапов)</w:t>
        </w:r>
      </w:ins>
    </w:p>
    <w:p w14:paraId="3C16DCDF" w14:textId="16387BDC" w:rsidR="005C74DF" w:rsidRDefault="005C74DF" w:rsidP="00551468">
      <w:pPr>
        <w:rPr>
          <w:ins w:id="526" w:author="Acer" w:date="2020-09-28T18:34:00Z"/>
          <w:sz w:val="28"/>
          <w:szCs w:val="28"/>
        </w:rPr>
      </w:pPr>
      <w:ins w:id="527" w:author="Acer" w:date="2020-09-28T18:28:00Z">
        <w:r w:rsidRPr="005C74DF">
          <w:rPr>
            <w:sz w:val="28"/>
            <w:szCs w:val="28"/>
            <w:rPrChange w:id="528" w:author="Acer" w:date="2020-09-28T18:34:00Z">
              <w:rPr>
                <w:sz w:val="28"/>
                <w:szCs w:val="28"/>
              </w:rPr>
            </w:rPrChange>
          </w:rPr>
          <w:t xml:space="preserve">-Проверка кода на </w:t>
        </w:r>
      </w:ins>
      <w:ins w:id="529" w:author="Acer" w:date="2020-09-28T18:34:00Z">
        <w:r>
          <w:rPr>
            <w:sz w:val="28"/>
            <w:szCs w:val="28"/>
          </w:rPr>
          <w:t>пограничные случаи, выявление ошибок и их устранение</w:t>
        </w:r>
      </w:ins>
    </w:p>
    <w:p w14:paraId="0FF4712E" w14:textId="42A7E4B4" w:rsidR="005C74DF" w:rsidRDefault="005C74DF" w:rsidP="00551468">
      <w:pPr>
        <w:rPr>
          <w:ins w:id="530" w:author="Acer" w:date="2020-09-28T18:39:00Z"/>
          <w:sz w:val="28"/>
          <w:szCs w:val="28"/>
        </w:rPr>
      </w:pPr>
      <w:ins w:id="531" w:author="Acer" w:date="2020-09-28T18:34:00Z">
        <w:r>
          <w:rPr>
            <w:sz w:val="28"/>
            <w:szCs w:val="28"/>
          </w:rPr>
          <w:t>-Испы</w:t>
        </w:r>
      </w:ins>
      <w:ins w:id="532" w:author="Acer" w:date="2020-09-28T18:35:00Z">
        <w:r>
          <w:rPr>
            <w:sz w:val="28"/>
            <w:szCs w:val="28"/>
          </w:rPr>
          <w:t>тание программы</w:t>
        </w:r>
      </w:ins>
    </w:p>
    <w:p w14:paraId="3DFD97F2" w14:textId="77777777" w:rsidR="0055666D" w:rsidRDefault="0055666D" w:rsidP="00551468">
      <w:pPr>
        <w:rPr>
          <w:ins w:id="533" w:author="Acer" w:date="2020-09-28T18:39:00Z"/>
          <w:sz w:val="28"/>
          <w:szCs w:val="28"/>
        </w:rPr>
      </w:pPr>
    </w:p>
    <w:p w14:paraId="1510942C" w14:textId="2F98AE64" w:rsidR="005C74DF" w:rsidRDefault="005C74DF" w:rsidP="00551468">
      <w:pPr>
        <w:rPr>
          <w:ins w:id="534" w:author="Acer" w:date="2020-09-28T18:39:00Z"/>
          <w:sz w:val="28"/>
          <w:szCs w:val="28"/>
          <w:lang w:val="en-US"/>
        </w:rPr>
      </w:pPr>
      <w:ins w:id="535" w:author="Acer" w:date="2020-09-28T18:39:00Z">
        <w:r>
          <w:rPr>
            <w:sz w:val="28"/>
            <w:szCs w:val="28"/>
          </w:rPr>
          <w:t>Сроки разработки</w:t>
        </w:r>
        <w:r w:rsidR="0055666D">
          <w:rPr>
            <w:sz w:val="28"/>
            <w:szCs w:val="28"/>
            <w:lang w:val="en-US"/>
          </w:rPr>
          <w:t>:</w:t>
        </w:r>
      </w:ins>
    </w:p>
    <w:p w14:paraId="0F66F398" w14:textId="416CC341" w:rsidR="0055666D" w:rsidRDefault="0055666D" w:rsidP="00551468">
      <w:pPr>
        <w:rPr>
          <w:ins w:id="536" w:author="Acer" w:date="2020-09-28T18:43:00Z"/>
          <w:sz w:val="28"/>
          <w:szCs w:val="28"/>
        </w:rPr>
      </w:pPr>
      <w:ins w:id="537" w:author="Acer" w:date="2020-09-28T18:40:00Z">
        <w:r>
          <w:rPr>
            <w:sz w:val="28"/>
            <w:szCs w:val="28"/>
          </w:rPr>
          <w:t>Программа должна полностью функционировать и быть готова к эксплуатации к ко</w:t>
        </w:r>
      </w:ins>
      <w:ins w:id="538" w:author="Acer" w:date="2020-09-28T18:41:00Z">
        <w:r>
          <w:rPr>
            <w:sz w:val="28"/>
            <w:szCs w:val="28"/>
          </w:rPr>
          <w:t>нцу началу марта 2021 года.</w:t>
        </w:r>
      </w:ins>
    </w:p>
    <w:p w14:paraId="048B622B" w14:textId="7241BF05" w:rsidR="0055666D" w:rsidRDefault="0055666D" w:rsidP="00551468">
      <w:pPr>
        <w:rPr>
          <w:ins w:id="539" w:author="Acer" w:date="2020-09-28T18:43:00Z"/>
          <w:sz w:val="28"/>
          <w:szCs w:val="28"/>
        </w:rPr>
      </w:pPr>
    </w:p>
    <w:p w14:paraId="5F4A13E2" w14:textId="37E9A2B0" w:rsidR="0055666D" w:rsidRDefault="0055666D" w:rsidP="00551468">
      <w:pPr>
        <w:rPr>
          <w:ins w:id="540" w:author="Acer" w:date="2020-09-28T18:43:00Z"/>
          <w:sz w:val="28"/>
          <w:szCs w:val="28"/>
        </w:rPr>
      </w:pPr>
    </w:p>
    <w:p w14:paraId="19130EC2" w14:textId="0B29F3A2" w:rsidR="0055666D" w:rsidRDefault="0055666D" w:rsidP="00551468">
      <w:pPr>
        <w:rPr>
          <w:ins w:id="541" w:author="Acer" w:date="2020-09-28T18:43:00Z"/>
          <w:sz w:val="28"/>
          <w:szCs w:val="28"/>
        </w:rPr>
      </w:pPr>
    </w:p>
    <w:p w14:paraId="63744872" w14:textId="7F0C18E6" w:rsidR="0055666D" w:rsidRDefault="0055666D" w:rsidP="00551468">
      <w:pPr>
        <w:rPr>
          <w:ins w:id="542" w:author="Acer" w:date="2020-09-28T18:43:00Z"/>
          <w:sz w:val="28"/>
          <w:szCs w:val="28"/>
        </w:rPr>
      </w:pPr>
    </w:p>
    <w:p w14:paraId="0E242771" w14:textId="1C09E582" w:rsidR="0055666D" w:rsidRDefault="0055666D" w:rsidP="00551468">
      <w:pPr>
        <w:rPr>
          <w:ins w:id="543" w:author="Acer" w:date="2020-09-28T18:43:00Z"/>
          <w:sz w:val="28"/>
          <w:szCs w:val="28"/>
        </w:rPr>
      </w:pPr>
    </w:p>
    <w:p w14:paraId="42B65C55" w14:textId="6900F3E1" w:rsidR="0055666D" w:rsidRDefault="0055666D" w:rsidP="00551468">
      <w:pPr>
        <w:rPr>
          <w:ins w:id="544" w:author="Acer" w:date="2020-09-28T18:43:00Z"/>
          <w:sz w:val="28"/>
          <w:szCs w:val="28"/>
        </w:rPr>
      </w:pPr>
    </w:p>
    <w:p w14:paraId="6498F81F" w14:textId="5B73A0FD" w:rsidR="0055666D" w:rsidRDefault="0055666D" w:rsidP="00551468">
      <w:pPr>
        <w:rPr>
          <w:ins w:id="545" w:author="Acer" w:date="2020-09-28T18:43:00Z"/>
          <w:sz w:val="28"/>
          <w:szCs w:val="28"/>
        </w:rPr>
      </w:pPr>
    </w:p>
    <w:p w14:paraId="7DF4010B" w14:textId="14D8FBDC" w:rsidR="0055666D" w:rsidRDefault="0055666D" w:rsidP="00551468">
      <w:pPr>
        <w:rPr>
          <w:ins w:id="546" w:author="Acer" w:date="2020-09-28T18:43:00Z"/>
          <w:sz w:val="28"/>
          <w:szCs w:val="28"/>
        </w:rPr>
      </w:pPr>
    </w:p>
    <w:p w14:paraId="6342D9F2" w14:textId="16B00D81" w:rsidR="0055666D" w:rsidRDefault="0055666D" w:rsidP="00551468">
      <w:pPr>
        <w:rPr>
          <w:ins w:id="547" w:author="Acer" w:date="2020-09-28T18:43:00Z"/>
          <w:sz w:val="28"/>
          <w:szCs w:val="28"/>
        </w:rPr>
      </w:pPr>
    </w:p>
    <w:p w14:paraId="7B02D99D" w14:textId="37634E60" w:rsidR="0055666D" w:rsidRDefault="0055666D" w:rsidP="00551468">
      <w:pPr>
        <w:rPr>
          <w:ins w:id="548" w:author="Acer" w:date="2020-09-28T18:43:00Z"/>
          <w:sz w:val="28"/>
          <w:szCs w:val="28"/>
        </w:rPr>
      </w:pPr>
    </w:p>
    <w:p w14:paraId="77C299E7" w14:textId="7F973BBC" w:rsidR="0055666D" w:rsidRDefault="0055666D" w:rsidP="00551468">
      <w:pPr>
        <w:rPr>
          <w:ins w:id="549" w:author="Acer" w:date="2020-09-28T18:43:00Z"/>
          <w:sz w:val="28"/>
          <w:szCs w:val="28"/>
        </w:rPr>
      </w:pPr>
    </w:p>
    <w:p w14:paraId="67DB8F35" w14:textId="6D11E474" w:rsidR="0055666D" w:rsidRDefault="0055666D" w:rsidP="00551468">
      <w:pPr>
        <w:rPr>
          <w:ins w:id="550" w:author="Acer" w:date="2020-09-28T18:43:00Z"/>
          <w:sz w:val="28"/>
          <w:szCs w:val="28"/>
        </w:rPr>
      </w:pPr>
    </w:p>
    <w:p w14:paraId="62762E2D" w14:textId="6AD64DE2" w:rsidR="0055666D" w:rsidRDefault="0055666D" w:rsidP="00551468">
      <w:pPr>
        <w:rPr>
          <w:ins w:id="551" w:author="Acer" w:date="2020-09-28T18:43:00Z"/>
          <w:sz w:val="28"/>
          <w:szCs w:val="28"/>
        </w:rPr>
      </w:pPr>
    </w:p>
    <w:p w14:paraId="3A76D9A1" w14:textId="7C87B925" w:rsidR="0055666D" w:rsidRDefault="0055666D" w:rsidP="00551468">
      <w:pPr>
        <w:rPr>
          <w:ins w:id="552" w:author="Acer" w:date="2020-09-28T18:43:00Z"/>
          <w:sz w:val="28"/>
          <w:szCs w:val="28"/>
        </w:rPr>
      </w:pPr>
    </w:p>
    <w:p w14:paraId="7DD6C177" w14:textId="1C87E834" w:rsidR="0055666D" w:rsidRPr="0054734B" w:rsidRDefault="0054734B" w:rsidP="0054734B">
      <w:pPr>
        <w:jc w:val="center"/>
        <w:rPr>
          <w:ins w:id="553" w:author="Acer" w:date="2020-09-28T18:43:00Z"/>
          <w:sz w:val="32"/>
          <w:szCs w:val="32"/>
          <w:rPrChange w:id="554" w:author="Acer" w:date="2020-09-28T18:53:00Z">
            <w:rPr>
              <w:ins w:id="555" w:author="Acer" w:date="2020-09-28T18:43:00Z"/>
              <w:sz w:val="28"/>
              <w:szCs w:val="28"/>
            </w:rPr>
          </w:rPrChange>
        </w:rPr>
        <w:pPrChange w:id="556" w:author="Acer" w:date="2020-09-28T18:53:00Z">
          <w:pPr/>
        </w:pPrChange>
      </w:pPr>
      <w:ins w:id="557" w:author="Acer" w:date="2020-09-28T18:53:00Z">
        <w:r w:rsidRPr="0054734B">
          <w:rPr>
            <w:sz w:val="32"/>
            <w:szCs w:val="32"/>
            <w:rPrChange w:id="558" w:author="Acer" w:date="2020-09-28T18:53:00Z">
              <w:rPr>
                <w:sz w:val="28"/>
                <w:szCs w:val="28"/>
              </w:rPr>
            </w:rPrChange>
          </w:rPr>
          <w:t>8</w:t>
        </w:r>
      </w:ins>
    </w:p>
    <w:p w14:paraId="60D2EC09" w14:textId="01BB2790" w:rsidR="0055666D" w:rsidRDefault="0055666D" w:rsidP="0055666D">
      <w:pPr>
        <w:jc w:val="center"/>
        <w:rPr>
          <w:ins w:id="559" w:author="Acer" w:date="2020-09-28T18:46:00Z"/>
          <w:b/>
          <w:bCs/>
          <w:sz w:val="32"/>
          <w:szCs w:val="32"/>
        </w:rPr>
      </w:pPr>
      <w:ins w:id="560" w:author="Acer" w:date="2020-09-28T18:45:00Z">
        <w:r w:rsidRPr="0055666D">
          <w:rPr>
            <w:b/>
            <w:bCs/>
            <w:sz w:val="32"/>
            <w:szCs w:val="32"/>
            <w:rPrChange w:id="561" w:author="Acer" w:date="2020-09-28T18:45:00Z">
              <w:rPr>
                <w:sz w:val="28"/>
                <w:szCs w:val="28"/>
              </w:rPr>
            </w:rPrChange>
          </w:rPr>
          <w:lastRenderedPageBreak/>
          <w:t>Порядок контроля и приемки</w:t>
        </w:r>
      </w:ins>
    </w:p>
    <w:p w14:paraId="42EDE5DA" w14:textId="77777777" w:rsidR="0055666D" w:rsidRDefault="0055666D" w:rsidP="0055666D">
      <w:pPr>
        <w:rPr>
          <w:ins w:id="562" w:author="Acer" w:date="2020-09-28T18:49:00Z"/>
        </w:rPr>
      </w:pPr>
      <w:ins w:id="563" w:author="Acer" w:date="2020-09-28T18:46:00Z">
        <w:r>
          <w:t xml:space="preserve"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программы. Программа и методика испытаний (ГОСТ 19.301-79)”, в котором указывают: </w:t>
        </w:r>
      </w:ins>
    </w:p>
    <w:p w14:paraId="489C2D02" w14:textId="77777777" w:rsidR="0055666D" w:rsidRDefault="0055666D" w:rsidP="0055666D">
      <w:pPr>
        <w:rPr>
          <w:ins w:id="564" w:author="Acer" w:date="2020-09-28T18:49:00Z"/>
        </w:rPr>
      </w:pPr>
      <w:ins w:id="565" w:author="Acer" w:date="2020-09-28T18:46:00Z">
        <w:r>
          <w:t xml:space="preserve">1) перечень функций программы, выделенных в программе для испытаний, и перечень требований, которым должны соответствовать эти </w:t>
        </w:r>
      </w:ins>
    </w:p>
    <w:p w14:paraId="44297D93" w14:textId="77777777" w:rsidR="0055666D" w:rsidRDefault="0055666D" w:rsidP="0055666D">
      <w:pPr>
        <w:rPr>
          <w:ins w:id="566" w:author="Acer" w:date="2020-09-28T18:49:00Z"/>
        </w:rPr>
      </w:pPr>
      <w:ins w:id="567" w:author="Acer" w:date="2020-09-28T18:46:00Z">
        <w:r>
          <w:t xml:space="preserve">2) перечень необходимой документации и требования </w:t>
        </w:r>
      </w:ins>
    </w:p>
    <w:p w14:paraId="5948CA89" w14:textId="0922EF4D" w:rsidR="0055666D" w:rsidRDefault="0055666D" w:rsidP="0055666D">
      <w:pPr>
        <w:rPr>
          <w:ins w:id="568" w:author="Acer" w:date="2020-09-28T18:49:00Z"/>
        </w:rPr>
      </w:pPr>
      <w:ins w:id="569" w:author="Acer" w:date="2020-09-28T18:46:00Z">
        <w:r>
          <w:t xml:space="preserve">3) методы испытаний и обработки информации </w:t>
        </w:r>
      </w:ins>
      <w:ins w:id="570" w:author="Acer" w:date="2020-09-28T18:49:00Z">
        <w:r>
          <w:t xml:space="preserve"> </w:t>
        </w:r>
      </w:ins>
    </w:p>
    <w:p w14:paraId="76DF15C2" w14:textId="42C7E181" w:rsidR="0055666D" w:rsidRDefault="0055666D" w:rsidP="0055666D">
      <w:pPr>
        <w:rPr>
          <w:ins w:id="571" w:author="Acer" w:date="2020-09-28T18:49:00Z"/>
        </w:rPr>
      </w:pPr>
      <w:ins w:id="572" w:author="Acer" w:date="2020-09-28T18:46:00Z">
        <w:r>
          <w:t xml:space="preserve">4) технические средства и порядок проведения </w:t>
        </w:r>
        <w:proofErr w:type="gramStart"/>
        <w:r>
          <w:t>испытаний</w:t>
        </w:r>
      </w:ins>
      <w:ins w:id="573" w:author="Acer" w:date="2020-09-28T18:49:00Z">
        <w:r>
          <w:t>(</w:t>
        </w:r>
      </w:ins>
      <w:ins w:id="574" w:author="Acer" w:date="2020-09-28T18:46:00Z">
        <w:r>
          <w:t xml:space="preserve"> Сроки</w:t>
        </w:r>
        <w:proofErr w:type="gramEnd"/>
        <w:r>
          <w:t xml:space="preserve"> проведения испытаний обсуждаются дополнительно</w:t>
        </w:r>
      </w:ins>
      <w:ins w:id="575" w:author="Acer" w:date="2020-09-28T18:49:00Z">
        <w:r>
          <w:t>)</w:t>
        </w:r>
      </w:ins>
      <w:ins w:id="576" w:author="Acer" w:date="2020-09-28T18:46:00Z">
        <w:r>
          <w:t xml:space="preserve">. </w:t>
        </w:r>
      </w:ins>
    </w:p>
    <w:p w14:paraId="03E96AB3" w14:textId="45A0F6D6" w:rsidR="0055666D" w:rsidRPr="0055666D" w:rsidRDefault="0055666D" w:rsidP="0055666D">
      <w:pPr>
        <w:rPr>
          <w:ins w:id="577" w:author="Пользователь Windows" w:date="2020-09-28T09:58:00Z"/>
          <w:rPrChange w:id="578" w:author="Acer" w:date="2020-09-28T18:49:00Z">
            <w:rPr>
              <w:ins w:id="579" w:author="Пользователь Windows" w:date="2020-09-28T09:58:00Z"/>
              <w:b/>
              <w:sz w:val="32"/>
              <w:szCs w:val="32"/>
            </w:rPr>
          </w:rPrChange>
        </w:rPr>
        <w:pPrChange w:id="580" w:author="Acer" w:date="2020-09-28T18:46:00Z">
          <w:pPr/>
        </w:pPrChange>
      </w:pPr>
      <w:ins w:id="581" w:author="Acer" w:date="2020-09-28T18:46:00Z">
        <w:r>
          <w:t>Прием программы будет утвержден при корректной работе программы при различных входных данных, соответствующих условиям данного документа и при предоставлении полной документации к продукту</w:t>
        </w:r>
      </w:ins>
      <w:ins w:id="582" w:author="Acer" w:date="2020-09-28T18:48:00Z">
        <w:r>
          <w:t xml:space="preserve">, </w:t>
        </w:r>
      </w:ins>
      <w:ins w:id="583" w:author="Acer" w:date="2020-09-28T18:46:00Z">
        <w:r>
          <w:t>выполненной в соответствии с требованиями.</w:t>
        </w:r>
      </w:ins>
    </w:p>
    <w:p w14:paraId="220E5EF9" w14:textId="77777777" w:rsidR="00557394" w:rsidRDefault="00557394">
      <w:pPr>
        <w:jc w:val="center"/>
        <w:rPr>
          <w:ins w:id="584" w:author="Пользователь Windows" w:date="2020-09-28T09:58:00Z"/>
          <w:b/>
          <w:sz w:val="32"/>
          <w:szCs w:val="32"/>
        </w:rPr>
        <w:pPrChange w:id="585" w:author="Пользователь Windows" w:date="2020-09-28T09:58:00Z">
          <w:pPr/>
        </w:pPrChange>
      </w:pPr>
    </w:p>
    <w:p w14:paraId="1C5E4642" w14:textId="77777777" w:rsidR="00557394" w:rsidRDefault="00557394">
      <w:pPr>
        <w:jc w:val="center"/>
        <w:rPr>
          <w:ins w:id="586" w:author="Пользователь Windows" w:date="2020-09-28T09:58:00Z"/>
          <w:b/>
          <w:sz w:val="32"/>
          <w:szCs w:val="32"/>
        </w:rPr>
        <w:pPrChange w:id="587" w:author="Пользователь Windows" w:date="2020-09-28T09:58:00Z">
          <w:pPr/>
        </w:pPrChange>
      </w:pPr>
    </w:p>
    <w:p w14:paraId="67BA169C" w14:textId="77777777" w:rsidR="00557394" w:rsidRDefault="00557394">
      <w:pPr>
        <w:jc w:val="center"/>
        <w:rPr>
          <w:ins w:id="588" w:author="Пользователь Windows" w:date="2020-09-28T09:58:00Z"/>
          <w:b/>
          <w:sz w:val="32"/>
          <w:szCs w:val="32"/>
        </w:rPr>
        <w:pPrChange w:id="589" w:author="Пользователь Windows" w:date="2020-09-28T09:58:00Z">
          <w:pPr/>
        </w:pPrChange>
      </w:pPr>
    </w:p>
    <w:p w14:paraId="69024732" w14:textId="77777777" w:rsidR="00557394" w:rsidRDefault="00557394">
      <w:pPr>
        <w:jc w:val="center"/>
        <w:rPr>
          <w:ins w:id="590" w:author="Пользователь Windows" w:date="2020-09-28T09:58:00Z"/>
          <w:b/>
          <w:sz w:val="32"/>
          <w:szCs w:val="32"/>
        </w:rPr>
        <w:pPrChange w:id="591" w:author="Пользователь Windows" w:date="2020-09-28T09:58:00Z">
          <w:pPr/>
        </w:pPrChange>
      </w:pPr>
    </w:p>
    <w:p w14:paraId="177231EB" w14:textId="77777777" w:rsidR="00557394" w:rsidRPr="00557394" w:rsidRDefault="00557394">
      <w:pPr>
        <w:jc w:val="center"/>
        <w:rPr>
          <w:ins w:id="592" w:author="Пользователь Windows" w:date="2020-09-28T09:57:00Z"/>
          <w:b/>
          <w:color w:val="FFFFFF" w:themeColor="background1"/>
          <w:sz w:val="32"/>
          <w:szCs w:val="32"/>
          <w:rPrChange w:id="593" w:author="Пользователь Windows" w:date="2020-09-28T09:58:00Z">
            <w:rPr>
              <w:ins w:id="594" w:author="Пользователь Windows" w:date="2020-09-28T09:57:00Z"/>
              <w:b/>
              <w:sz w:val="32"/>
              <w:szCs w:val="32"/>
            </w:rPr>
          </w:rPrChange>
        </w:rPr>
        <w:pPrChange w:id="595" w:author="Пользователь Windows" w:date="2020-09-28T09:58:00Z">
          <w:pPr/>
        </w:pPrChange>
      </w:pPr>
    </w:p>
    <w:p w14:paraId="12F1B54D" w14:textId="378A757D" w:rsidR="00557394" w:rsidRDefault="00557394" w:rsidP="00557394">
      <w:pPr>
        <w:rPr>
          <w:ins w:id="596" w:author="Acer" w:date="2020-09-28T18:53:00Z"/>
          <w:b/>
          <w:sz w:val="32"/>
          <w:szCs w:val="32"/>
        </w:rPr>
      </w:pPr>
    </w:p>
    <w:p w14:paraId="55CA023E" w14:textId="41C4E974" w:rsidR="0054734B" w:rsidRDefault="0054734B" w:rsidP="00557394">
      <w:pPr>
        <w:rPr>
          <w:ins w:id="597" w:author="Acer" w:date="2020-09-28T18:53:00Z"/>
          <w:b/>
          <w:sz w:val="32"/>
          <w:szCs w:val="32"/>
        </w:rPr>
      </w:pPr>
    </w:p>
    <w:p w14:paraId="3A3CD451" w14:textId="4AAA04B6" w:rsidR="0054734B" w:rsidRDefault="0054734B" w:rsidP="00557394">
      <w:pPr>
        <w:rPr>
          <w:ins w:id="598" w:author="Acer" w:date="2020-09-28T18:53:00Z"/>
          <w:b/>
          <w:sz w:val="32"/>
          <w:szCs w:val="32"/>
        </w:rPr>
      </w:pPr>
    </w:p>
    <w:p w14:paraId="7783996C" w14:textId="0EA1C63D" w:rsidR="0054734B" w:rsidRDefault="0054734B" w:rsidP="00557394">
      <w:pPr>
        <w:rPr>
          <w:ins w:id="599" w:author="Acer" w:date="2020-09-28T18:53:00Z"/>
          <w:b/>
          <w:sz w:val="32"/>
          <w:szCs w:val="32"/>
        </w:rPr>
      </w:pPr>
    </w:p>
    <w:p w14:paraId="6F3ECB54" w14:textId="570B460F" w:rsidR="0054734B" w:rsidRDefault="0054734B" w:rsidP="00557394">
      <w:pPr>
        <w:rPr>
          <w:ins w:id="600" w:author="Acer" w:date="2020-09-28T18:53:00Z"/>
          <w:b/>
          <w:sz w:val="32"/>
          <w:szCs w:val="32"/>
        </w:rPr>
      </w:pPr>
    </w:p>
    <w:p w14:paraId="668B80B1" w14:textId="10D4FEF0" w:rsidR="0054734B" w:rsidRDefault="0054734B" w:rsidP="00557394">
      <w:pPr>
        <w:rPr>
          <w:ins w:id="601" w:author="Acer" w:date="2020-09-28T18:53:00Z"/>
          <w:b/>
          <w:sz w:val="32"/>
          <w:szCs w:val="32"/>
        </w:rPr>
      </w:pPr>
    </w:p>
    <w:p w14:paraId="56450199" w14:textId="305B1E34" w:rsidR="0054734B" w:rsidRDefault="0054734B" w:rsidP="00557394">
      <w:pPr>
        <w:rPr>
          <w:ins w:id="602" w:author="Acer" w:date="2020-09-28T18:53:00Z"/>
          <w:b/>
          <w:sz w:val="32"/>
          <w:szCs w:val="32"/>
        </w:rPr>
      </w:pPr>
    </w:p>
    <w:p w14:paraId="32A27FA4" w14:textId="1F078CBF" w:rsidR="0054734B" w:rsidRDefault="0054734B" w:rsidP="00557394">
      <w:pPr>
        <w:rPr>
          <w:ins w:id="603" w:author="Acer" w:date="2020-09-28T18:53:00Z"/>
          <w:b/>
          <w:sz w:val="32"/>
          <w:szCs w:val="32"/>
        </w:rPr>
      </w:pPr>
    </w:p>
    <w:p w14:paraId="7FAF50E0" w14:textId="03BEAB3F" w:rsidR="0054734B" w:rsidRDefault="0054734B" w:rsidP="00557394">
      <w:pPr>
        <w:rPr>
          <w:ins w:id="604" w:author="Acer" w:date="2020-09-28T18:53:00Z"/>
          <w:b/>
          <w:sz w:val="32"/>
          <w:szCs w:val="32"/>
        </w:rPr>
      </w:pPr>
    </w:p>
    <w:p w14:paraId="44BC4BC1" w14:textId="06B309FA" w:rsidR="0054734B" w:rsidRDefault="0054734B" w:rsidP="00557394">
      <w:pPr>
        <w:rPr>
          <w:ins w:id="605" w:author="Acer" w:date="2020-09-28T18:53:00Z"/>
          <w:b/>
          <w:sz w:val="32"/>
          <w:szCs w:val="32"/>
        </w:rPr>
      </w:pPr>
    </w:p>
    <w:p w14:paraId="359FF1F4" w14:textId="5411E39F" w:rsidR="0054734B" w:rsidRPr="0054734B" w:rsidRDefault="0054734B" w:rsidP="0054734B">
      <w:pPr>
        <w:jc w:val="center"/>
        <w:rPr>
          <w:bCs/>
          <w:sz w:val="32"/>
          <w:szCs w:val="32"/>
          <w:rPrChange w:id="606" w:author="Acer" w:date="2020-09-28T18:53:00Z">
            <w:rPr>
              <w:sz w:val="28"/>
              <w:szCs w:val="28"/>
            </w:rPr>
          </w:rPrChange>
        </w:rPr>
        <w:pPrChange w:id="607" w:author="Acer" w:date="2020-09-28T18:53:00Z">
          <w:pPr/>
        </w:pPrChange>
      </w:pPr>
      <w:ins w:id="608" w:author="Acer" w:date="2020-09-28T18:53:00Z">
        <w:r w:rsidRPr="0054734B">
          <w:rPr>
            <w:bCs/>
            <w:sz w:val="32"/>
            <w:szCs w:val="32"/>
            <w:rPrChange w:id="609" w:author="Acer" w:date="2020-09-28T18:53:00Z">
              <w:rPr>
                <w:b/>
                <w:sz w:val="32"/>
                <w:szCs w:val="32"/>
              </w:rPr>
            </w:rPrChange>
          </w:rPr>
          <w:t>9</w:t>
        </w:r>
      </w:ins>
    </w:p>
    <w:sectPr w:rsidR="0054734B" w:rsidRPr="00547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Пользователь Windows">
    <w15:presenceInfo w15:providerId="None" w15:userId="Пользователь Windows"/>
  </w15:person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E41"/>
    <w:rsid w:val="001469BC"/>
    <w:rsid w:val="002C7CDA"/>
    <w:rsid w:val="0054734B"/>
    <w:rsid w:val="00551468"/>
    <w:rsid w:val="0055666D"/>
    <w:rsid w:val="00557394"/>
    <w:rsid w:val="005A2E41"/>
    <w:rsid w:val="005C74DF"/>
    <w:rsid w:val="00C57AFF"/>
    <w:rsid w:val="00CB6DC5"/>
    <w:rsid w:val="00CE1237"/>
    <w:rsid w:val="00D27747"/>
    <w:rsid w:val="00FC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0AF8"/>
  <w15:chartTrackingRefBased/>
  <w15:docId w15:val="{430F5554-CBD8-42E4-89A3-26A0DBBA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57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573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Acer</cp:lastModifiedBy>
  <cp:revision>3</cp:revision>
  <dcterms:created xsi:type="dcterms:W3CDTF">2020-09-28T06:29:00Z</dcterms:created>
  <dcterms:modified xsi:type="dcterms:W3CDTF">2020-09-28T15:54:00Z</dcterms:modified>
</cp:coreProperties>
</file>